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ED8" w:rsidRDefault="00C24ED8">
      <w:r w:rsidRPr="00C24ED8">
        <w:rPr>
          <w:noProof/>
        </w:rPr>
        <w:drawing>
          <wp:anchor distT="0" distB="0" distL="114300" distR="114300" simplePos="0" relativeHeight="251659264" behindDoc="1" locked="0" layoutInCell="1" allowOverlap="1">
            <wp:simplePos x="0" y="0"/>
            <wp:positionH relativeFrom="column">
              <wp:posOffset>1580431</wp:posOffset>
            </wp:positionH>
            <wp:positionV relativeFrom="paragraph">
              <wp:posOffset>-77638</wp:posOffset>
            </wp:positionV>
            <wp:extent cx="2706897" cy="2691442"/>
            <wp:effectExtent l="19050" t="0" r="0" b="0"/>
            <wp:wrapNone/>
            <wp:docPr id="1" name="Picture 2" descr="IC_g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_gamelogo"/>
                    <pic:cNvPicPr>
                      <a:picLocks noChangeAspect="1" noChangeArrowheads="1"/>
                    </pic:cNvPicPr>
                  </pic:nvPicPr>
                  <pic:blipFill>
                    <a:blip r:embed="rId9" cstate="print"/>
                    <a:stretch>
                      <a:fillRect/>
                    </a:stretch>
                  </pic:blipFill>
                  <pic:spPr bwMode="auto">
                    <a:xfrm>
                      <a:off x="0" y="0"/>
                      <a:ext cx="2706897" cy="2692173"/>
                    </a:xfrm>
                    <a:prstGeom prst="rect">
                      <a:avLst/>
                    </a:prstGeom>
                    <a:noFill/>
                    <a:ln w="9525">
                      <a:noFill/>
                      <a:miter lim="800000"/>
                      <a:headEnd/>
                      <a:tailEnd/>
                    </a:ln>
                  </pic:spPr>
                </pic:pic>
              </a:graphicData>
            </a:graphic>
          </wp:anchor>
        </w:drawing>
      </w:r>
    </w:p>
    <w:p w:rsidR="00C24ED8" w:rsidRDefault="00C24ED8"/>
    <w:p w:rsidR="00C24ED8" w:rsidRDefault="00C24ED8"/>
    <w:p w:rsidR="00C24ED8" w:rsidRDefault="00C24ED8"/>
    <w:p w:rsidR="00C24ED8" w:rsidRDefault="00C24ED8"/>
    <w:p w:rsidR="00C24ED8" w:rsidRDefault="00C24ED8"/>
    <w:p w:rsidR="00C24ED8" w:rsidRDefault="00C24ED8"/>
    <w:p w:rsidR="00C24ED8" w:rsidRDefault="00C24ED8"/>
    <w:p w:rsidR="003F33E7" w:rsidRDefault="00F66DD6" w:rsidP="00DC4C6D">
      <w:pPr>
        <w:pStyle w:val="Title"/>
        <w:jc w:val="center"/>
      </w:pPr>
      <w:r>
        <w:t>Project Star Maroon</w:t>
      </w:r>
    </w:p>
    <w:p w:rsidR="00403477" w:rsidRPr="00E43240" w:rsidRDefault="00E43240" w:rsidP="00DC4C6D">
      <w:pPr>
        <w:pStyle w:val="Subtitle"/>
        <w:jc w:val="center"/>
        <w:rPr>
          <w:i w:val="0"/>
        </w:rPr>
      </w:pPr>
      <w:r w:rsidRPr="00E43240">
        <w:rPr>
          <w:i w:val="0"/>
        </w:rPr>
        <w:t>Team</w:t>
      </w:r>
      <w:r w:rsidR="00403477" w:rsidRPr="00E43240">
        <w:rPr>
          <w:i w:val="0"/>
        </w:rPr>
        <w:t xml:space="preserve"> Name</w:t>
      </w:r>
    </w:p>
    <w:p w:rsidR="00C24ED8" w:rsidRPr="008F0874" w:rsidRDefault="00F66DD6" w:rsidP="00DC4C6D">
      <w:pPr>
        <w:pStyle w:val="Subtitle"/>
        <w:jc w:val="center"/>
        <w:rPr>
          <w:rFonts w:asciiTheme="minorHAnsi" w:hAnsiTheme="minorHAnsi" w:cs="Arial"/>
          <w:b/>
          <w:sz w:val="20"/>
          <w:szCs w:val="20"/>
        </w:rPr>
      </w:pPr>
      <w:r>
        <w:rPr>
          <w:i w:val="0"/>
          <w:sz w:val="20"/>
          <w:szCs w:val="20"/>
        </w:rPr>
        <w:t>Version 1</w:t>
      </w:r>
      <w:r w:rsidR="00403477" w:rsidRPr="00DC4C6D">
        <w:rPr>
          <w:i w:val="0"/>
          <w:sz w:val="20"/>
          <w:szCs w:val="20"/>
        </w:rPr>
        <w:t>.0</w:t>
      </w:r>
    </w:p>
    <w:tbl>
      <w:tblPr>
        <w:tblW w:w="10311" w:type="dxa"/>
        <w:jc w:val="center"/>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3426"/>
        <w:gridCol w:w="3011"/>
        <w:gridCol w:w="3874"/>
      </w:tblGrid>
      <w:tr w:rsidR="00C24ED8" w:rsidRPr="008F0874" w:rsidTr="00C24ED8">
        <w:trPr>
          <w:trHeight w:val="451"/>
          <w:jc w:val="center"/>
        </w:trPr>
        <w:tc>
          <w:tcPr>
            <w:tcW w:w="3426" w:type="dxa"/>
            <w:shd w:val="clear" w:color="auto" w:fill="A6A6A6" w:themeFill="background1" w:themeFillShade="A6"/>
            <w:vAlign w:val="center"/>
          </w:tcPr>
          <w:p w:rsidR="00C24ED8" w:rsidRPr="002353A8" w:rsidRDefault="00C24ED8" w:rsidP="00914FDD">
            <w:pPr>
              <w:pStyle w:val="NoSpacing"/>
              <w:rPr>
                <w:rFonts w:asciiTheme="majorHAnsi" w:hAnsiTheme="majorHAnsi" w:cs="Arial"/>
                <w:b/>
                <w:bCs/>
                <w:color w:val="000000"/>
                <w:sz w:val="24"/>
                <w:szCs w:val="24"/>
              </w:rPr>
            </w:pPr>
            <w:r w:rsidRPr="002353A8">
              <w:rPr>
                <w:rFonts w:asciiTheme="majorHAnsi" w:hAnsiTheme="majorHAnsi" w:cs="Arial"/>
                <w:b/>
                <w:bCs/>
                <w:color w:val="FFFFFF" w:themeColor="background1"/>
                <w:sz w:val="24"/>
                <w:szCs w:val="24"/>
              </w:rPr>
              <w:t>Position</w:t>
            </w:r>
            <w:r w:rsidRPr="002353A8">
              <w:rPr>
                <w:rFonts w:asciiTheme="majorHAnsi" w:hAnsiTheme="majorHAnsi" w:cs="Arial"/>
                <w:b/>
                <w:bCs/>
                <w:color w:val="000000"/>
                <w:sz w:val="24"/>
                <w:szCs w:val="24"/>
              </w:rPr>
              <w:t xml:space="preserve"> </w:t>
            </w:r>
            <w:r w:rsidRPr="002353A8">
              <w:rPr>
                <w:rFonts w:asciiTheme="majorHAnsi" w:hAnsiTheme="majorHAnsi" w:cs="Arial"/>
                <w:b/>
                <w:bCs/>
                <w:color w:val="FFFFFF" w:themeColor="background1"/>
                <w:sz w:val="24"/>
                <w:szCs w:val="24"/>
              </w:rPr>
              <w:t>Title</w:t>
            </w:r>
          </w:p>
        </w:tc>
        <w:tc>
          <w:tcPr>
            <w:tcW w:w="3011" w:type="dxa"/>
            <w:shd w:val="clear" w:color="auto" w:fill="A6A6A6" w:themeFill="background1" w:themeFillShade="A6"/>
            <w:vAlign w:val="center"/>
          </w:tcPr>
          <w:p w:rsidR="00C24ED8" w:rsidRPr="002353A8" w:rsidRDefault="00C24ED8" w:rsidP="00914FDD">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Name</w:t>
            </w:r>
          </w:p>
        </w:tc>
        <w:tc>
          <w:tcPr>
            <w:tcW w:w="3874" w:type="dxa"/>
            <w:shd w:val="clear" w:color="auto" w:fill="A6A6A6" w:themeFill="background1" w:themeFillShade="A6"/>
            <w:vAlign w:val="center"/>
          </w:tcPr>
          <w:p w:rsidR="00C24ED8" w:rsidRPr="002353A8" w:rsidRDefault="00C24ED8" w:rsidP="00914FDD">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Signature</w:t>
            </w:r>
          </w:p>
        </w:tc>
      </w:tr>
      <w:tr w:rsidR="00C24ED8" w:rsidRPr="008F0874" w:rsidTr="00C24ED8">
        <w:trPr>
          <w:trHeight w:val="204"/>
          <w:jc w:val="center"/>
        </w:trPr>
        <w:tc>
          <w:tcPr>
            <w:tcW w:w="3426" w:type="dxa"/>
            <w:vAlign w:val="center"/>
          </w:tcPr>
          <w:p w:rsidR="00C24ED8" w:rsidRPr="008F0874" w:rsidRDefault="00C24ED8" w:rsidP="00914FDD">
            <w:pPr>
              <w:pStyle w:val="NoSpacing"/>
              <w:rPr>
                <w:rFonts w:asciiTheme="minorHAnsi" w:hAnsiTheme="minorHAnsi" w:cs="Arial"/>
                <w:bCs/>
                <w:color w:val="000000"/>
                <w:sz w:val="20"/>
                <w:szCs w:val="20"/>
              </w:rPr>
            </w:pPr>
          </w:p>
        </w:tc>
        <w:tc>
          <w:tcPr>
            <w:tcW w:w="3011" w:type="dxa"/>
            <w:vAlign w:val="center"/>
          </w:tcPr>
          <w:p w:rsidR="00C24ED8" w:rsidRPr="008F0874" w:rsidRDefault="00C24ED8" w:rsidP="00914FDD">
            <w:pPr>
              <w:pStyle w:val="NoSpacing"/>
              <w:rPr>
                <w:rFonts w:asciiTheme="minorHAnsi" w:hAnsiTheme="minorHAnsi" w:cs="Arial"/>
                <w:color w:val="000000"/>
                <w:sz w:val="20"/>
                <w:szCs w:val="20"/>
              </w:rPr>
            </w:pPr>
          </w:p>
        </w:tc>
        <w:tc>
          <w:tcPr>
            <w:tcW w:w="3874" w:type="dxa"/>
            <w:vAlign w:val="center"/>
          </w:tcPr>
          <w:p w:rsidR="00C24ED8" w:rsidRPr="008F0874" w:rsidRDefault="00C24ED8" w:rsidP="00914FDD">
            <w:pPr>
              <w:pStyle w:val="NoSpacing"/>
              <w:rPr>
                <w:rFonts w:asciiTheme="minorHAnsi" w:hAnsiTheme="minorHAnsi" w:cs="Arial"/>
                <w:color w:val="000000"/>
                <w:sz w:val="20"/>
                <w:szCs w:val="20"/>
              </w:rPr>
            </w:pPr>
          </w:p>
        </w:tc>
      </w:tr>
      <w:tr w:rsidR="00C24ED8" w:rsidRPr="008F0874" w:rsidTr="00C24ED8">
        <w:trPr>
          <w:trHeight w:val="204"/>
          <w:jc w:val="center"/>
        </w:trPr>
        <w:tc>
          <w:tcPr>
            <w:tcW w:w="3426" w:type="dxa"/>
            <w:shd w:val="clear" w:color="auto" w:fill="C0C0C0"/>
            <w:vAlign w:val="center"/>
          </w:tcPr>
          <w:p w:rsidR="00C24ED8" w:rsidRPr="008F0874" w:rsidRDefault="00C24ED8" w:rsidP="00914FDD">
            <w:pPr>
              <w:pStyle w:val="NoSpacing"/>
              <w:rPr>
                <w:rFonts w:asciiTheme="minorHAnsi" w:hAnsiTheme="minorHAnsi" w:cs="Arial"/>
                <w:bCs/>
                <w:color w:val="000000"/>
                <w:sz w:val="20"/>
                <w:szCs w:val="20"/>
              </w:rPr>
            </w:pPr>
          </w:p>
        </w:tc>
        <w:tc>
          <w:tcPr>
            <w:tcW w:w="3011" w:type="dxa"/>
            <w:shd w:val="clear" w:color="auto" w:fill="C0C0C0"/>
            <w:vAlign w:val="center"/>
          </w:tcPr>
          <w:p w:rsidR="00C24ED8" w:rsidRPr="008F0874" w:rsidRDefault="00C24ED8" w:rsidP="00914FDD">
            <w:pPr>
              <w:pStyle w:val="NoSpacing"/>
              <w:rPr>
                <w:rFonts w:asciiTheme="minorHAnsi" w:hAnsiTheme="minorHAnsi" w:cs="Arial"/>
                <w:color w:val="000000"/>
                <w:sz w:val="20"/>
                <w:szCs w:val="20"/>
              </w:rPr>
            </w:pPr>
          </w:p>
        </w:tc>
        <w:tc>
          <w:tcPr>
            <w:tcW w:w="3874" w:type="dxa"/>
            <w:shd w:val="clear" w:color="auto" w:fill="C0C0C0"/>
            <w:vAlign w:val="center"/>
          </w:tcPr>
          <w:p w:rsidR="00C24ED8" w:rsidRPr="008F0874" w:rsidRDefault="00C24ED8" w:rsidP="00914FDD">
            <w:pPr>
              <w:pStyle w:val="NoSpacing"/>
              <w:rPr>
                <w:rFonts w:asciiTheme="minorHAnsi" w:hAnsiTheme="minorHAnsi" w:cs="Arial"/>
                <w:color w:val="000000"/>
                <w:sz w:val="20"/>
                <w:szCs w:val="20"/>
              </w:rPr>
            </w:pPr>
          </w:p>
        </w:tc>
      </w:tr>
      <w:tr w:rsidR="00C24ED8" w:rsidRPr="008F0874" w:rsidTr="00C24ED8">
        <w:trPr>
          <w:trHeight w:val="204"/>
          <w:jc w:val="center"/>
        </w:trPr>
        <w:tc>
          <w:tcPr>
            <w:tcW w:w="3426" w:type="dxa"/>
            <w:vAlign w:val="center"/>
          </w:tcPr>
          <w:p w:rsidR="00C24ED8" w:rsidRPr="008F0874" w:rsidRDefault="00C24ED8" w:rsidP="00914FDD">
            <w:pPr>
              <w:pStyle w:val="NoSpacing"/>
              <w:rPr>
                <w:rFonts w:asciiTheme="minorHAnsi" w:hAnsiTheme="minorHAnsi" w:cs="Arial"/>
                <w:bCs/>
                <w:color w:val="000000"/>
                <w:sz w:val="20"/>
                <w:szCs w:val="20"/>
              </w:rPr>
            </w:pPr>
          </w:p>
        </w:tc>
        <w:tc>
          <w:tcPr>
            <w:tcW w:w="3011" w:type="dxa"/>
            <w:vAlign w:val="center"/>
          </w:tcPr>
          <w:p w:rsidR="00C24ED8" w:rsidRPr="008F0874" w:rsidRDefault="00C24ED8" w:rsidP="00914FDD">
            <w:pPr>
              <w:pStyle w:val="NoSpacing"/>
              <w:rPr>
                <w:rFonts w:asciiTheme="minorHAnsi" w:hAnsiTheme="minorHAnsi" w:cs="Arial"/>
                <w:color w:val="000000"/>
                <w:sz w:val="20"/>
                <w:szCs w:val="20"/>
              </w:rPr>
            </w:pPr>
            <w:bookmarkStart w:id="0" w:name="_GoBack"/>
            <w:bookmarkEnd w:id="0"/>
          </w:p>
        </w:tc>
        <w:tc>
          <w:tcPr>
            <w:tcW w:w="3874" w:type="dxa"/>
            <w:vAlign w:val="center"/>
          </w:tcPr>
          <w:p w:rsidR="00C24ED8" w:rsidRPr="008F0874" w:rsidRDefault="00C24ED8" w:rsidP="00914FDD">
            <w:pPr>
              <w:pStyle w:val="NoSpacing"/>
              <w:rPr>
                <w:rFonts w:asciiTheme="minorHAnsi" w:hAnsiTheme="minorHAnsi" w:cs="Arial"/>
                <w:color w:val="000000"/>
                <w:sz w:val="20"/>
                <w:szCs w:val="20"/>
              </w:rPr>
            </w:pPr>
          </w:p>
        </w:tc>
      </w:tr>
      <w:tr w:rsidR="00C24ED8" w:rsidRPr="008F0874" w:rsidTr="00C24ED8">
        <w:trPr>
          <w:trHeight w:val="204"/>
          <w:jc w:val="center"/>
        </w:trPr>
        <w:tc>
          <w:tcPr>
            <w:tcW w:w="3426" w:type="dxa"/>
            <w:shd w:val="clear" w:color="auto" w:fill="C0C0C0"/>
            <w:vAlign w:val="center"/>
          </w:tcPr>
          <w:p w:rsidR="00C24ED8" w:rsidRPr="008F0874" w:rsidRDefault="00C24ED8" w:rsidP="00914FDD">
            <w:pPr>
              <w:pStyle w:val="NoSpacing"/>
              <w:rPr>
                <w:rFonts w:asciiTheme="minorHAnsi" w:hAnsiTheme="minorHAnsi" w:cs="Arial"/>
                <w:bCs/>
                <w:color w:val="000000"/>
                <w:sz w:val="20"/>
                <w:szCs w:val="20"/>
              </w:rPr>
            </w:pPr>
          </w:p>
        </w:tc>
        <w:tc>
          <w:tcPr>
            <w:tcW w:w="3011" w:type="dxa"/>
            <w:shd w:val="clear" w:color="auto" w:fill="C0C0C0"/>
            <w:vAlign w:val="center"/>
          </w:tcPr>
          <w:p w:rsidR="00C24ED8" w:rsidRPr="008F0874" w:rsidRDefault="00C24ED8" w:rsidP="00914FDD">
            <w:pPr>
              <w:pStyle w:val="NoSpacing"/>
              <w:rPr>
                <w:rFonts w:asciiTheme="minorHAnsi" w:hAnsiTheme="minorHAnsi" w:cs="Arial"/>
                <w:color w:val="000000"/>
                <w:sz w:val="20"/>
                <w:szCs w:val="20"/>
              </w:rPr>
            </w:pPr>
          </w:p>
        </w:tc>
        <w:tc>
          <w:tcPr>
            <w:tcW w:w="3874" w:type="dxa"/>
            <w:shd w:val="clear" w:color="auto" w:fill="C0C0C0"/>
            <w:vAlign w:val="center"/>
          </w:tcPr>
          <w:p w:rsidR="00C24ED8" w:rsidRPr="008F0874" w:rsidRDefault="00C24ED8" w:rsidP="00914FDD">
            <w:pPr>
              <w:pStyle w:val="NoSpacing"/>
              <w:rPr>
                <w:rFonts w:asciiTheme="minorHAnsi" w:hAnsiTheme="minorHAnsi" w:cs="Arial"/>
                <w:color w:val="000000"/>
                <w:sz w:val="20"/>
                <w:szCs w:val="20"/>
              </w:rPr>
            </w:pPr>
          </w:p>
        </w:tc>
      </w:tr>
      <w:tr w:rsidR="00C24ED8" w:rsidRPr="008F0874" w:rsidTr="00C24ED8">
        <w:trPr>
          <w:trHeight w:val="204"/>
          <w:jc w:val="center"/>
        </w:trPr>
        <w:tc>
          <w:tcPr>
            <w:tcW w:w="3426" w:type="dxa"/>
            <w:vAlign w:val="center"/>
          </w:tcPr>
          <w:p w:rsidR="00C24ED8" w:rsidRPr="008F0874" w:rsidRDefault="00C24ED8" w:rsidP="00914FDD">
            <w:pPr>
              <w:pStyle w:val="NoSpacing"/>
              <w:rPr>
                <w:rFonts w:asciiTheme="minorHAnsi" w:hAnsiTheme="minorHAnsi" w:cs="Arial"/>
                <w:bCs/>
                <w:color w:val="000000"/>
                <w:sz w:val="20"/>
                <w:szCs w:val="20"/>
              </w:rPr>
            </w:pPr>
          </w:p>
        </w:tc>
        <w:tc>
          <w:tcPr>
            <w:tcW w:w="3011" w:type="dxa"/>
            <w:vAlign w:val="center"/>
          </w:tcPr>
          <w:p w:rsidR="00C24ED8" w:rsidRPr="008F0874" w:rsidRDefault="00C24ED8" w:rsidP="00914FDD">
            <w:pPr>
              <w:pStyle w:val="NoSpacing"/>
              <w:rPr>
                <w:rFonts w:asciiTheme="minorHAnsi" w:hAnsiTheme="minorHAnsi" w:cs="Arial"/>
                <w:color w:val="000000"/>
                <w:sz w:val="20"/>
                <w:szCs w:val="20"/>
              </w:rPr>
            </w:pPr>
          </w:p>
        </w:tc>
        <w:tc>
          <w:tcPr>
            <w:tcW w:w="3874" w:type="dxa"/>
            <w:vAlign w:val="center"/>
          </w:tcPr>
          <w:p w:rsidR="00C24ED8" w:rsidRPr="008F0874" w:rsidRDefault="00C24ED8" w:rsidP="00914FDD">
            <w:pPr>
              <w:pStyle w:val="NoSpacing"/>
              <w:rPr>
                <w:rFonts w:asciiTheme="minorHAnsi" w:hAnsiTheme="minorHAnsi" w:cs="Arial"/>
                <w:color w:val="000000"/>
                <w:sz w:val="20"/>
                <w:szCs w:val="20"/>
              </w:rPr>
            </w:pPr>
          </w:p>
        </w:tc>
      </w:tr>
      <w:tr w:rsidR="00C24ED8" w:rsidRPr="008F0874" w:rsidTr="00C24ED8">
        <w:trPr>
          <w:trHeight w:val="204"/>
          <w:jc w:val="center"/>
        </w:trPr>
        <w:tc>
          <w:tcPr>
            <w:tcW w:w="3426" w:type="dxa"/>
            <w:shd w:val="clear" w:color="auto" w:fill="C0C0C0"/>
            <w:vAlign w:val="center"/>
          </w:tcPr>
          <w:p w:rsidR="00C24ED8" w:rsidRPr="008F0874" w:rsidRDefault="00C24ED8" w:rsidP="00914FDD">
            <w:pPr>
              <w:pStyle w:val="NoSpacing"/>
              <w:rPr>
                <w:rFonts w:asciiTheme="minorHAnsi" w:hAnsiTheme="minorHAnsi" w:cs="Arial"/>
                <w:bCs/>
                <w:color w:val="000000"/>
                <w:sz w:val="20"/>
                <w:szCs w:val="20"/>
              </w:rPr>
            </w:pPr>
          </w:p>
        </w:tc>
        <w:tc>
          <w:tcPr>
            <w:tcW w:w="3011" w:type="dxa"/>
            <w:shd w:val="clear" w:color="auto" w:fill="C0C0C0"/>
            <w:vAlign w:val="center"/>
          </w:tcPr>
          <w:p w:rsidR="00C24ED8" w:rsidRPr="008F0874" w:rsidRDefault="00C24ED8" w:rsidP="00914FDD">
            <w:pPr>
              <w:pStyle w:val="NoSpacing"/>
              <w:rPr>
                <w:rFonts w:asciiTheme="minorHAnsi" w:hAnsiTheme="minorHAnsi" w:cs="Arial"/>
                <w:color w:val="000000"/>
                <w:sz w:val="20"/>
                <w:szCs w:val="20"/>
              </w:rPr>
            </w:pPr>
          </w:p>
        </w:tc>
        <w:tc>
          <w:tcPr>
            <w:tcW w:w="3874" w:type="dxa"/>
            <w:shd w:val="clear" w:color="auto" w:fill="C0C0C0"/>
            <w:vAlign w:val="center"/>
          </w:tcPr>
          <w:p w:rsidR="00C24ED8" w:rsidRPr="008F0874" w:rsidRDefault="00C24ED8" w:rsidP="00914FDD">
            <w:pPr>
              <w:pStyle w:val="NoSpacing"/>
              <w:rPr>
                <w:rFonts w:asciiTheme="minorHAnsi" w:hAnsiTheme="minorHAnsi" w:cs="Arial"/>
                <w:color w:val="000000"/>
                <w:sz w:val="20"/>
                <w:szCs w:val="20"/>
              </w:rPr>
            </w:pPr>
          </w:p>
        </w:tc>
      </w:tr>
      <w:tr w:rsidR="00C24ED8" w:rsidRPr="008F0874" w:rsidTr="00C24ED8">
        <w:trPr>
          <w:trHeight w:val="204"/>
          <w:jc w:val="center"/>
        </w:trPr>
        <w:tc>
          <w:tcPr>
            <w:tcW w:w="3426" w:type="dxa"/>
            <w:vAlign w:val="center"/>
          </w:tcPr>
          <w:p w:rsidR="00C24ED8" w:rsidRPr="008F0874" w:rsidRDefault="00C24ED8" w:rsidP="00914FDD">
            <w:pPr>
              <w:pStyle w:val="NoSpacing"/>
              <w:rPr>
                <w:rFonts w:asciiTheme="minorHAnsi" w:hAnsiTheme="minorHAnsi" w:cs="Arial"/>
                <w:bCs/>
                <w:color w:val="000000"/>
                <w:sz w:val="20"/>
                <w:szCs w:val="20"/>
              </w:rPr>
            </w:pPr>
          </w:p>
        </w:tc>
        <w:tc>
          <w:tcPr>
            <w:tcW w:w="3011" w:type="dxa"/>
            <w:vAlign w:val="center"/>
          </w:tcPr>
          <w:p w:rsidR="00C24ED8" w:rsidRPr="008F0874" w:rsidRDefault="00C24ED8" w:rsidP="00914FDD">
            <w:pPr>
              <w:pStyle w:val="NoSpacing"/>
              <w:rPr>
                <w:rFonts w:asciiTheme="minorHAnsi" w:hAnsiTheme="minorHAnsi" w:cs="Arial"/>
                <w:color w:val="000000"/>
                <w:sz w:val="20"/>
                <w:szCs w:val="20"/>
              </w:rPr>
            </w:pPr>
          </w:p>
        </w:tc>
        <w:tc>
          <w:tcPr>
            <w:tcW w:w="3874" w:type="dxa"/>
            <w:vAlign w:val="center"/>
          </w:tcPr>
          <w:p w:rsidR="00C24ED8" w:rsidRPr="008F0874" w:rsidRDefault="00C24ED8" w:rsidP="00914FDD">
            <w:pPr>
              <w:pStyle w:val="NoSpacing"/>
              <w:rPr>
                <w:rFonts w:asciiTheme="minorHAnsi" w:hAnsiTheme="minorHAnsi" w:cs="Arial"/>
                <w:color w:val="000000"/>
                <w:sz w:val="20"/>
                <w:szCs w:val="20"/>
              </w:rPr>
            </w:pPr>
          </w:p>
        </w:tc>
      </w:tr>
      <w:tr w:rsidR="00C24ED8" w:rsidRPr="008F0874" w:rsidTr="00C24ED8">
        <w:trPr>
          <w:trHeight w:val="204"/>
          <w:jc w:val="center"/>
        </w:trPr>
        <w:tc>
          <w:tcPr>
            <w:tcW w:w="3426" w:type="dxa"/>
            <w:shd w:val="clear" w:color="auto" w:fill="C0C0C0"/>
            <w:vAlign w:val="center"/>
          </w:tcPr>
          <w:p w:rsidR="00C24ED8" w:rsidRPr="008F0874" w:rsidRDefault="00C24ED8" w:rsidP="00914FDD">
            <w:pPr>
              <w:pStyle w:val="NoSpacing"/>
              <w:rPr>
                <w:rFonts w:asciiTheme="minorHAnsi" w:hAnsiTheme="minorHAnsi" w:cs="Arial"/>
                <w:bCs/>
                <w:color w:val="000000"/>
                <w:sz w:val="20"/>
                <w:szCs w:val="20"/>
              </w:rPr>
            </w:pPr>
          </w:p>
        </w:tc>
        <w:tc>
          <w:tcPr>
            <w:tcW w:w="3011" w:type="dxa"/>
            <w:shd w:val="clear" w:color="auto" w:fill="C0C0C0"/>
            <w:vAlign w:val="center"/>
          </w:tcPr>
          <w:p w:rsidR="00C24ED8" w:rsidRPr="008F0874" w:rsidRDefault="00C24ED8" w:rsidP="00914FDD">
            <w:pPr>
              <w:pStyle w:val="NoSpacing"/>
              <w:rPr>
                <w:rFonts w:asciiTheme="minorHAnsi" w:hAnsiTheme="minorHAnsi" w:cs="Arial"/>
                <w:color w:val="000000"/>
                <w:sz w:val="20"/>
                <w:szCs w:val="20"/>
              </w:rPr>
            </w:pPr>
          </w:p>
        </w:tc>
        <w:tc>
          <w:tcPr>
            <w:tcW w:w="3874" w:type="dxa"/>
            <w:shd w:val="clear" w:color="auto" w:fill="C0C0C0"/>
            <w:vAlign w:val="center"/>
          </w:tcPr>
          <w:p w:rsidR="00C24ED8" w:rsidRPr="008F0874" w:rsidRDefault="00C24ED8" w:rsidP="00914FDD">
            <w:pPr>
              <w:pStyle w:val="NoSpacing"/>
              <w:rPr>
                <w:rFonts w:asciiTheme="minorHAnsi" w:hAnsiTheme="minorHAnsi" w:cs="Arial"/>
                <w:color w:val="000000"/>
                <w:sz w:val="20"/>
                <w:szCs w:val="20"/>
              </w:rPr>
            </w:pPr>
          </w:p>
        </w:tc>
      </w:tr>
      <w:tr w:rsidR="00C24ED8" w:rsidRPr="008F0874" w:rsidTr="00C24ED8">
        <w:trPr>
          <w:trHeight w:val="204"/>
          <w:jc w:val="center"/>
        </w:trPr>
        <w:tc>
          <w:tcPr>
            <w:tcW w:w="3426" w:type="dxa"/>
            <w:vAlign w:val="center"/>
          </w:tcPr>
          <w:p w:rsidR="00C24ED8" w:rsidRPr="008F0874" w:rsidRDefault="00C24ED8" w:rsidP="00914FDD">
            <w:pPr>
              <w:pStyle w:val="NoSpacing"/>
              <w:rPr>
                <w:rFonts w:asciiTheme="minorHAnsi" w:hAnsiTheme="minorHAnsi" w:cs="Arial"/>
                <w:bCs/>
                <w:color w:val="000000"/>
                <w:sz w:val="20"/>
                <w:szCs w:val="20"/>
              </w:rPr>
            </w:pPr>
          </w:p>
        </w:tc>
        <w:tc>
          <w:tcPr>
            <w:tcW w:w="3011" w:type="dxa"/>
            <w:vAlign w:val="center"/>
          </w:tcPr>
          <w:p w:rsidR="00C24ED8" w:rsidRPr="008F0874" w:rsidRDefault="00C24ED8" w:rsidP="00914FDD">
            <w:pPr>
              <w:pStyle w:val="NoSpacing"/>
              <w:rPr>
                <w:rFonts w:asciiTheme="minorHAnsi" w:hAnsiTheme="minorHAnsi" w:cs="Arial"/>
                <w:color w:val="000000"/>
                <w:sz w:val="20"/>
                <w:szCs w:val="20"/>
              </w:rPr>
            </w:pPr>
          </w:p>
        </w:tc>
        <w:tc>
          <w:tcPr>
            <w:tcW w:w="3874" w:type="dxa"/>
            <w:vAlign w:val="center"/>
          </w:tcPr>
          <w:p w:rsidR="00C24ED8" w:rsidRPr="008F0874" w:rsidRDefault="00C24ED8" w:rsidP="00914FDD">
            <w:pPr>
              <w:pStyle w:val="NoSpacing"/>
              <w:rPr>
                <w:rFonts w:asciiTheme="minorHAnsi" w:hAnsiTheme="minorHAnsi" w:cs="Arial"/>
                <w:color w:val="000000"/>
                <w:sz w:val="20"/>
                <w:szCs w:val="20"/>
              </w:rPr>
            </w:pPr>
          </w:p>
        </w:tc>
      </w:tr>
      <w:tr w:rsidR="00C24ED8" w:rsidRPr="008F0874" w:rsidTr="00C24ED8">
        <w:trPr>
          <w:trHeight w:val="204"/>
          <w:jc w:val="center"/>
        </w:trPr>
        <w:tc>
          <w:tcPr>
            <w:tcW w:w="3426" w:type="dxa"/>
            <w:shd w:val="clear" w:color="auto" w:fill="C0C0C0"/>
            <w:vAlign w:val="center"/>
          </w:tcPr>
          <w:p w:rsidR="00C24ED8" w:rsidRPr="008F0874" w:rsidRDefault="00C24ED8" w:rsidP="00914FDD">
            <w:pPr>
              <w:pStyle w:val="NoSpacing"/>
              <w:rPr>
                <w:rFonts w:asciiTheme="minorHAnsi" w:hAnsiTheme="minorHAnsi" w:cs="Arial"/>
                <w:bCs/>
                <w:color w:val="000000"/>
                <w:sz w:val="20"/>
                <w:szCs w:val="20"/>
              </w:rPr>
            </w:pPr>
          </w:p>
        </w:tc>
        <w:tc>
          <w:tcPr>
            <w:tcW w:w="3011" w:type="dxa"/>
            <w:shd w:val="clear" w:color="auto" w:fill="C0C0C0"/>
            <w:vAlign w:val="center"/>
          </w:tcPr>
          <w:p w:rsidR="00C24ED8" w:rsidRPr="008F0874" w:rsidRDefault="00C24ED8" w:rsidP="00914FDD">
            <w:pPr>
              <w:pStyle w:val="NoSpacing"/>
              <w:rPr>
                <w:rFonts w:asciiTheme="minorHAnsi" w:hAnsiTheme="minorHAnsi" w:cs="Arial"/>
                <w:color w:val="000000"/>
                <w:sz w:val="20"/>
                <w:szCs w:val="20"/>
              </w:rPr>
            </w:pPr>
          </w:p>
        </w:tc>
        <w:tc>
          <w:tcPr>
            <w:tcW w:w="3874" w:type="dxa"/>
            <w:shd w:val="clear" w:color="auto" w:fill="C0C0C0"/>
            <w:vAlign w:val="center"/>
          </w:tcPr>
          <w:p w:rsidR="00C24ED8" w:rsidRPr="008F0874" w:rsidRDefault="00C24ED8" w:rsidP="00914FDD">
            <w:pPr>
              <w:pStyle w:val="NoSpacing"/>
              <w:rPr>
                <w:rFonts w:asciiTheme="minorHAnsi" w:hAnsiTheme="minorHAnsi" w:cs="Arial"/>
                <w:color w:val="000000"/>
                <w:sz w:val="20"/>
                <w:szCs w:val="20"/>
              </w:rPr>
            </w:pPr>
          </w:p>
        </w:tc>
      </w:tr>
      <w:tr w:rsidR="00C24ED8" w:rsidRPr="008F0874" w:rsidTr="00C24ED8">
        <w:trPr>
          <w:trHeight w:val="204"/>
          <w:jc w:val="center"/>
        </w:trPr>
        <w:tc>
          <w:tcPr>
            <w:tcW w:w="3426" w:type="dxa"/>
            <w:vAlign w:val="center"/>
          </w:tcPr>
          <w:p w:rsidR="00C24ED8" w:rsidRPr="008F0874" w:rsidRDefault="00C24ED8" w:rsidP="00914FDD">
            <w:pPr>
              <w:pStyle w:val="NoSpacing"/>
              <w:rPr>
                <w:rFonts w:asciiTheme="minorHAnsi" w:hAnsiTheme="minorHAnsi" w:cs="Arial"/>
                <w:bCs/>
                <w:color w:val="000000"/>
                <w:sz w:val="20"/>
                <w:szCs w:val="20"/>
              </w:rPr>
            </w:pPr>
          </w:p>
        </w:tc>
        <w:tc>
          <w:tcPr>
            <w:tcW w:w="3011" w:type="dxa"/>
            <w:vAlign w:val="center"/>
          </w:tcPr>
          <w:p w:rsidR="00C24ED8" w:rsidRPr="008F0874" w:rsidRDefault="00C24ED8" w:rsidP="00914FDD">
            <w:pPr>
              <w:pStyle w:val="NoSpacing"/>
              <w:rPr>
                <w:rFonts w:asciiTheme="minorHAnsi" w:hAnsiTheme="minorHAnsi" w:cs="Arial"/>
                <w:color w:val="000000"/>
                <w:sz w:val="20"/>
                <w:szCs w:val="20"/>
              </w:rPr>
            </w:pPr>
          </w:p>
        </w:tc>
        <w:tc>
          <w:tcPr>
            <w:tcW w:w="3874" w:type="dxa"/>
            <w:vAlign w:val="center"/>
          </w:tcPr>
          <w:p w:rsidR="00C24ED8" w:rsidRPr="008F0874" w:rsidRDefault="00C24ED8" w:rsidP="00914FDD">
            <w:pPr>
              <w:pStyle w:val="NoSpacing"/>
              <w:rPr>
                <w:rFonts w:asciiTheme="minorHAnsi" w:hAnsiTheme="minorHAnsi" w:cs="Arial"/>
                <w:color w:val="000000"/>
                <w:sz w:val="20"/>
                <w:szCs w:val="20"/>
              </w:rPr>
            </w:pPr>
          </w:p>
        </w:tc>
      </w:tr>
      <w:tr w:rsidR="00C24ED8" w:rsidRPr="008F0874" w:rsidTr="00C24ED8">
        <w:trPr>
          <w:trHeight w:val="204"/>
          <w:jc w:val="center"/>
        </w:trPr>
        <w:tc>
          <w:tcPr>
            <w:tcW w:w="3426" w:type="dxa"/>
            <w:shd w:val="clear" w:color="auto" w:fill="C0C0C0"/>
            <w:vAlign w:val="center"/>
          </w:tcPr>
          <w:p w:rsidR="00C24ED8" w:rsidRPr="008F0874" w:rsidRDefault="00C24ED8" w:rsidP="00914FDD">
            <w:pPr>
              <w:pStyle w:val="NoSpacing"/>
              <w:rPr>
                <w:rFonts w:asciiTheme="minorHAnsi" w:hAnsiTheme="minorHAnsi" w:cs="Arial"/>
                <w:bCs/>
                <w:color w:val="000000"/>
                <w:sz w:val="20"/>
                <w:szCs w:val="20"/>
              </w:rPr>
            </w:pPr>
          </w:p>
        </w:tc>
        <w:tc>
          <w:tcPr>
            <w:tcW w:w="3011" w:type="dxa"/>
            <w:shd w:val="clear" w:color="auto" w:fill="C0C0C0"/>
            <w:vAlign w:val="center"/>
          </w:tcPr>
          <w:p w:rsidR="00C24ED8" w:rsidRPr="008F0874" w:rsidRDefault="00C24ED8" w:rsidP="00914FDD">
            <w:pPr>
              <w:pStyle w:val="NoSpacing"/>
              <w:rPr>
                <w:rFonts w:asciiTheme="minorHAnsi" w:hAnsiTheme="minorHAnsi" w:cs="Arial"/>
                <w:color w:val="000000"/>
                <w:sz w:val="20"/>
                <w:szCs w:val="20"/>
              </w:rPr>
            </w:pPr>
          </w:p>
        </w:tc>
        <w:tc>
          <w:tcPr>
            <w:tcW w:w="3874" w:type="dxa"/>
            <w:shd w:val="clear" w:color="auto" w:fill="C0C0C0"/>
            <w:vAlign w:val="center"/>
          </w:tcPr>
          <w:p w:rsidR="00C24ED8" w:rsidRPr="008F0874" w:rsidRDefault="00C24ED8" w:rsidP="00914FDD">
            <w:pPr>
              <w:pStyle w:val="NoSpacing"/>
              <w:rPr>
                <w:rFonts w:asciiTheme="minorHAnsi" w:hAnsiTheme="minorHAnsi" w:cs="Arial"/>
                <w:color w:val="000000"/>
                <w:sz w:val="20"/>
                <w:szCs w:val="20"/>
              </w:rPr>
            </w:pPr>
          </w:p>
        </w:tc>
      </w:tr>
      <w:tr w:rsidR="00C24ED8" w:rsidRPr="008F0874" w:rsidTr="00C24ED8">
        <w:trPr>
          <w:trHeight w:val="204"/>
          <w:jc w:val="center"/>
        </w:trPr>
        <w:tc>
          <w:tcPr>
            <w:tcW w:w="3426" w:type="dxa"/>
            <w:vAlign w:val="center"/>
          </w:tcPr>
          <w:p w:rsidR="00C24ED8" w:rsidRPr="008F0874" w:rsidRDefault="00C24ED8" w:rsidP="00914FDD">
            <w:pPr>
              <w:pStyle w:val="NoSpacing"/>
              <w:rPr>
                <w:rFonts w:asciiTheme="minorHAnsi" w:hAnsiTheme="minorHAnsi" w:cs="Arial"/>
                <w:bCs/>
                <w:color w:val="000000"/>
                <w:sz w:val="20"/>
                <w:szCs w:val="20"/>
              </w:rPr>
            </w:pPr>
          </w:p>
        </w:tc>
        <w:tc>
          <w:tcPr>
            <w:tcW w:w="3011" w:type="dxa"/>
            <w:vAlign w:val="center"/>
          </w:tcPr>
          <w:p w:rsidR="00C24ED8" w:rsidRPr="008F0874" w:rsidRDefault="00C24ED8" w:rsidP="00914FDD">
            <w:pPr>
              <w:pStyle w:val="NoSpacing"/>
              <w:rPr>
                <w:rFonts w:asciiTheme="minorHAnsi" w:hAnsiTheme="minorHAnsi" w:cs="Arial"/>
                <w:color w:val="000000"/>
                <w:sz w:val="20"/>
                <w:szCs w:val="20"/>
              </w:rPr>
            </w:pPr>
          </w:p>
        </w:tc>
        <w:tc>
          <w:tcPr>
            <w:tcW w:w="3874" w:type="dxa"/>
            <w:vAlign w:val="center"/>
          </w:tcPr>
          <w:p w:rsidR="00C24ED8" w:rsidRPr="008F0874" w:rsidRDefault="00C24ED8" w:rsidP="00914FDD">
            <w:pPr>
              <w:pStyle w:val="NoSpacing"/>
              <w:rPr>
                <w:rFonts w:asciiTheme="minorHAnsi" w:hAnsiTheme="minorHAnsi" w:cs="Arial"/>
                <w:color w:val="000000"/>
                <w:sz w:val="20"/>
                <w:szCs w:val="20"/>
              </w:rPr>
            </w:pPr>
          </w:p>
        </w:tc>
      </w:tr>
      <w:tr w:rsidR="00C24ED8" w:rsidRPr="008F0874" w:rsidTr="00C24ED8">
        <w:trPr>
          <w:trHeight w:val="204"/>
          <w:jc w:val="center"/>
        </w:trPr>
        <w:tc>
          <w:tcPr>
            <w:tcW w:w="3426" w:type="dxa"/>
            <w:shd w:val="clear" w:color="auto" w:fill="C0C0C0"/>
            <w:vAlign w:val="center"/>
          </w:tcPr>
          <w:p w:rsidR="00C24ED8" w:rsidRPr="008F0874" w:rsidRDefault="00C24ED8" w:rsidP="00914FDD">
            <w:pPr>
              <w:pStyle w:val="NoSpacing"/>
              <w:rPr>
                <w:rFonts w:asciiTheme="minorHAnsi" w:hAnsiTheme="minorHAnsi" w:cs="Arial"/>
                <w:bCs/>
                <w:color w:val="000000"/>
                <w:sz w:val="20"/>
                <w:szCs w:val="20"/>
              </w:rPr>
            </w:pPr>
          </w:p>
        </w:tc>
        <w:tc>
          <w:tcPr>
            <w:tcW w:w="3011" w:type="dxa"/>
            <w:shd w:val="clear" w:color="auto" w:fill="C0C0C0"/>
            <w:vAlign w:val="center"/>
          </w:tcPr>
          <w:p w:rsidR="00C24ED8" w:rsidRPr="008F0874" w:rsidRDefault="00C24ED8" w:rsidP="00914FDD">
            <w:pPr>
              <w:pStyle w:val="NoSpacing"/>
              <w:rPr>
                <w:rFonts w:asciiTheme="minorHAnsi" w:hAnsiTheme="minorHAnsi" w:cs="Arial"/>
                <w:color w:val="000000"/>
                <w:sz w:val="20"/>
                <w:szCs w:val="20"/>
              </w:rPr>
            </w:pPr>
          </w:p>
        </w:tc>
        <w:tc>
          <w:tcPr>
            <w:tcW w:w="3874" w:type="dxa"/>
            <w:shd w:val="clear" w:color="auto" w:fill="C0C0C0"/>
            <w:vAlign w:val="center"/>
          </w:tcPr>
          <w:p w:rsidR="00C24ED8" w:rsidRPr="008F0874" w:rsidRDefault="00C24ED8" w:rsidP="00914FDD">
            <w:pPr>
              <w:pStyle w:val="NoSpacing"/>
              <w:rPr>
                <w:rFonts w:asciiTheme="minorHAnsi" w:hAnsiTheme="minorHAnsi" w:cs="Arial"/>
                <w:color w:val="000000"/>
                <w:sz w:val="20"/>
                <w:szCs w:val="20"/>
              </w:rPr>
            </w:pPr>
          </w:p>
        </w:tc>
      </w:tr>
      <w:tr w:rsidR="00C24ED8" w:rsidRPr="008F0874" w:rsidTr="00C24ED8">
        <w:trPr>
          <w:trHeight w:val="204"/>
          <w:jc w:val="center"/>
        </w:trPr>
        <w:tc>
          <w:tcPr>
            <w:tcW w:w="3426" w:type="dxa"/>
            <w:vAlign w:val="center"/>
          </w:tcPr>
          <w:p w:rsidR="00C24ED8" w:rsidRPr="008F0874" w:rsidRDefault="00C24ED8" w:rsidP="00914FDD">
            <w:pPr>
              <w:pStyle w:val="NoSpacing"/>
              <w:rPr>
                <w:rFonts w:asciiTheme="minorHAnsi" w:hAnsiTheme="minorHAnsi" w:cs="Arial"/>
                <w:bCs/>
                <w:color w:val="000000"/>
                <w:sz w:val="20"/>
                <w:szCs w:val="20"/>
              </w:rPr>
            </w:pPr>
          </w:p>
        </w:tc>
        <w:tc>
          <w:tcPr>
            <w:tcW w:w="3011" w:type="dxa"/>
            <w:vAlign w:val="center"/>
          </w:tcPr>
          <w:p w:rsidR="00C24ED8" w:rsidRPr="008F0874" w:rsidRDefault="00C24ED8" w:rsidP="00914FDD">
            <w:pPr>
              <w:pStyle w:val="NoSpacing"/>
              <w:rPr>
                <w:rFonts w:asciiTheme="minorHAnsi" w:hAnsiTheme="minorHAnsi" w:cs="Arial"/>
                <w:color w:val="000000"/>
                <w:sz w:val="20"/>
                <w:szCs w:val="20"/>
              </w:rPr>
            </w:pPr>
          </w:p>
        </w:tc>
        <w:tc>
          <w:tcPr>
            <w:tcW w:w="3874" w:type="dxa"/>
            <w:vAlign w:val="center"/>
          </w:tcPr>
          <w:p w:rsidR="00C24ED8" w:rsidRPr="008F0874" w:rsidRDefault="00C24ED8" w:rsidP="00914FDD">
            <w:pPr>
              <w:pStyle w:val="NoSpacing"/>
              <w:rPr>
                <w:rFonts w:asciiTheme="minorHAnsi" w:hAnsiTheme="minorHAnsi" w:cs="Arial"/>
                <w:color w:val="000000"/>
                <w:sz w:val="20"/>
                <w:szCs w:val="20"/>
              </w:rPr>
            </w:pPr>
          </w:p>
        </w:tc>
      </w:tr>
      <w:tr w:rsidR="00C24ED8" w:rsidRPr="008F0874" w:rsidTr="00C24ED8">
        <w:trPr>
          <w:trHeight w:val="204"/>
          <w:jc w:val="center"/>
        </w:trPr>
        <w:tc>
          <w:tcPr>
            <w:tcW w:w="3426" w:type="dxa"/>
            <w:shd w:val="clear" w:color="auto" w:fill="C0C0C0"/>
            <w:vAlign w:val="center"/>
          </w:tcPr>
          <w:p w:rsidR="00C24ED8" w:rsidRPr="008F0874" w:rsidRDefault="00C24ED8" w:rsidP="00914FDD">
            <w:pPr>
              <w:pStyle w:val="NoSpacing"/>
              <w:rPr>
                <w:rFonts w:asciiTheme="minorHAnsi" w:hAnsiTheme="minorHAnsi" w:cs="Arial"/>
                <w:bCs/>
                <w:color w:val="000000"/>
                <w:sz w:val="20"/>
                <w:szCs w:val="20"/>
              </w:rPr>
            </w:pPr>
          </w:p>
        </w:tc>
        <w:tc>
          <w:tcPr>
            <w:tcW w:w="3011" w:type="dxa"/>
            <w:shd w:val="clear" w:color="auto" w:fill="C0C0C0"/>
            <w:vAlign w:val="center"/>
          </w:tcPr>
          <w:p w:rsidR="00C24ED8" w:rsidRPr="008F0874" w:rsidRDefault="00C24ED8" w:rsidP="00914FDD">
            <w:pPr>
              <w:pStyle w:val="NoSpacing"/>
              <w:rPr>
                <w:rFonts w:asciiTheme="minorHAnsi" w:hAnsiTheme="minorHAnsi" w:cs="Arial"/>
                <w:color w:val="000000"/>
                <w:sz w:val="20"/>
                <w:szCs w:val="20"/>
              </w:rPr>
            </w:pPr>
          </w:p>
        </w:tc>
        <w:tc>
          <w:tcPr>
            <w:tcW w:w="3874" w:type="dxa"/>
            <w:shd w:val="clear" w:color="auto" w:fill="C0C0C0"/>
            <w:vAlign w:val="center"/>
          </w:tcPr>
          <w:p w:rsidR="00C24ED8" w:rsidRPr="008F0874" w:rsidRDefault="00C24ED8" w:rsidP="00914FDD">
            <w:pPr>
              <w:pStyle w:val="NoSpacing"/>
              <w:rPr>
                <w:rFonts w:asciiTheme="minorHAnsi" w:hAnsiTheme="minorHAnsi" w:cs="Arial"/>
                <w:color w:val="000000"/>
                <w:sz w:val="20"/>
                <w:szCs w:val="20"/>
              </w:rPr>
            </w:pPr>
          </w:p>
        </w:tc>
      </w:tr>
    </w:tbl>
    <w:p w:rsidR="00177ADF" w:rsidRPr="00EC2762" w:rsidRDefault="00177ADF" w:rsidP="00177ADF">
      <w:pPr>
        <w:rPr>
          <w:rStyle w:val="Emphasis"/>
        </w:rPr>
      </w:pPr>
      <w:r w:rsidRPr="00EC2762">
        <w:rPr>
          <w:rStyle w:val="Emphasis"/>
        </w:rPr>
        <w:t xml:space="preserve">Instruction: Each team member reviews and signs the completed </w:t>
      </w:r>
      <w:r w:rsidR="00960246">
        <w:rPr>
          <w:rStyle w:val="Emphasis"/>
        </w:rPr>
        <w:t>ASG</w:t>
      </w:r>
      <w:r w:rsidRPr="00EC2762">
        <w:rPr>
          <w:rStyle w:val="Emphasis"/>
        </w:rPr>
        <w:t xml:space="preserve"> to treat as a contract. This states that the team member will participate to the level asked of them, be held responsible to all requirements stated here, and be subject to testing of its content.  The team should also submit 1 physical copy of the signed cover page each time a version is submitted.</w:t>
      </w:r>
    </w:p>
    <w:p w:rsidR="00403477" w:rsidRDefault="00403477">
      <w:r>
        <w:br w:type="page"/>
      </w:r>
    </w:p>
    <w:p w:rsidR="00403477" w:rsidRPr="0039586E" w:rsidRDefault="00403477">
      <w:pPr>
        <w:rPr>
          <w:rFonts w:asciiTheme="majorHAnsi" w:hAnsiTheme="majorHAnsi"/>
          <w:b/>
          <w:color w:val="365F91" w:themeColor="accent1" w:themeShade="BF"/>
          <w:sz w:val="28"/>
          <w:szCs w:val="28"/>
        </w:rPr>
      </w:pPr>
      <w:r w:rsidRPr="0039586E">
        <w:rPr>
          <w:rFonts w:asciiTheme="majorHAnsi" w:hAnsiTheme="majorHAnsi"/>
          <w:b/>
          <w:color w:val="365F91" w:themeColor="accent1" w:themeShade="BF"/>
          <w:sz w:val="28"/>
          <w:szCs w:val="28"/>
        </w:rPr>
        <w:lastRenderedPageBreak/>
        <w:t>Document Revisions Table</w:t>
      </w:r>
    </w:p>
    <w:tbl>
      <w:tblPr>
        <w:tblW w:w="9333" w:type="dxa"/>
        <w:jc w:val="center"/>
        <w:tblInd w:w="1041" w:type="dxa"/>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1074"/>
        <w:gridCol w:w="3252"/>
        <w:gridCol w:w="3583"/>
        <w:gridCol w:w="1424"/>
      </w:tblGrid>
      <w:tr w:rsidR="00C24ED8" w:rsidRPr="008F0874" w:rsidTr="00177ADF">
        <w:trPr>
          <w:trHeight w:val="555"/>
          <w:jc w:val="center"/>
        </w:trPr>
        <w:tc>
          <w:tcPr>
            <w:tcW w:w="1074" w:type="dxa"/>
            <w:shd w:val="clear" w:color="auto" w:fill="A6A6A6" w:themeFill="background1" w:themeFillShade="A6"/>
            <w:vAlign w:val="center"/>
          </w:tcPr>
          <w:p w:rsidR="00C24ED8" w:rsidRPr="002353A8" w:rsidRDefault="00C24ED8" w:rsidP="00914FDD">
            <w:pPr>
              <w:pStyle w:val="NoSpacing"/>
              <w:jc w:val="center"/>
              <w:rPr>
                <w:rFonts w:asciiTheme="majorHAnsi" w:hAnsiTheme="majorHAnsi" w:cs="Arial"/>
                <w:b/>
                <w:bCs/>
                <w:color w:val="000000"/>
                <w:sz w:val="24"/>
                <w:szCs w:val="24"/>
              </w:rPr>
            </w:pPr>
            <w:r w:rsidRPr="002353A8">
              <w:rPr>
                <w:rFonts w:asciiTheme="majorHAnsi" w:hAnsiTheme="majorHAnsi" w:cs="Arial"/>
                <w:b/>
                <w:bCs/>
                <w:color w:val="FFFFFF" w:themeColor="background1"/>
                <w:sz w:val="24"/>
                <w:szCs w:val="24"/>
              </w:rPr>
              <w:t>Version</w:t>
            </w:r>
          </w:p>
        </w:tc>
        <w:tc>
          <w:tcPr>
            <w:tcW w:w="3252" w:type="dxa"/>
            <w:shd w:val="clear" w:color="auto" w:fill="A6A6A6" w:themeFill="background1" w:themeFillShade="A6"/>
            <w:vAlign w:val="center"/>
          </w:tcPr>
          <w:p w:rsidR="00C24ED8" w:rsidRPr="002353A8" w:rsidRDefault="00C24ED8" w:rsidP="00914FDD">
            <w:pPr>
              <w:pStyle w:val="NoSpacing"/>
              <w:jc w:val="center"/>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Description</w:t>
            </w:r>
          </w:p>
        </w:tc>
        <w:tc>
          <w:tcPr>
            <w:tcW w:w="3583" w:type="dxa"/>
            <w:shd w:val="clear" w:color="auto" w:fill="A6A6A6" w:themeFill="background1" w:themeFillShade="A6"/>
            <w:vAlign w:val="center"/>
          </w:tcPr>
          <w:p w:rsidR="00C24ED8" w:rsidRPr="002353A8" w:rsidRDefault="00C24ED8" w:rsidP="00914FDD">
            <w:pPr>
              <w:pStyle w:val="NoSpacing"/>
              <w:jc w:val="center"/>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Requestor</w:t>
            </w:r>
          </w:p>
        </w:tc>
        <w:tc>
          <w:tcPr>
            <w:tcW w:w="1424" w:type="dxa"/>
            <w:shd w:val="clear" w:color="auto" w:fill="A6A6A6" w:themeFill="background1" w:themeFillShade="A6"/>
            <w:vAlign w:val="center"/>
          </w:tcPr>
          <w:p w:rsidR="00C24ED8" w:rsidRPr="002353A8" w:rsidRDefault="00C24ED8" w:rsidP="00914FDD">
            <w:pPr>
              <w:pStyle w:val="NoSpacing"/>
              <w:jc w:val="center"/>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Date</w:t>
            </w:r>
          </w:p>
        </w:tc>
      </w:tr>
      <w:tr w:rsidR="00C24ED8" w:rsidRPr="008F0874" w:rsidTr="00177ADF">
        <w:trPr>
          <w:trHeight w:val="251"/>
          <w:jc w:val="center"/>
        </w:trPr>
        <w:tc>
          <w:tcPr>
            <w:tcW w:w="1074" w:type="dxa"/>
            <w:vAlign w:val="center"/>
          </w:tcPr>
          <w:p w:rsidR="00C24ED8" w:rsidRPr="002353A8" w:rsidRDefault="00960246" w:rsidP="00960246">
            <w:pPr>
              <w:pStyle w:val="NoSpacing"/>
              <w:jc w:val="center"/>
              <w:rPr>
                <w:rFonts w:asciiTheme="minorHAnsi" w:hAnsiTheme="minorHAnsi" w:cs="Arial"/>
                <w:bCs/>
                <w:i/>
                <w:color w:val="808080" w:themeColor="background1" w:themeShade="80"/>
                <w:sz w:val="20"/>
                <w:szCs w:val="20"/>
              </w:rPr>
            </w:pPr>
            <w:r>
              <w:rPr>
                <w:rFonts w:asciiTheme="minorHAnsi" w:hAnsiTheme="minorHAnsi" w:cs="Arial"/>
                <w:bCs/>
                <w:i/>
                <w:color w:val="808080" w:themeColor="background1" w:themeShade="80"/>
                <w:sz w:val="20"/>
                <w:szCs w:val="20"/>
              </w:rPr>
              <w:t>1</w:t>
            </w:r>
            <w:r w:rsidR="00C24ED8" w:rsidRPr="002353A8">
              <w:rPr>
                <w:rFonts w:asciiTheme="minorHAnsi" w:hAnsiTheme="minorHAnsi" w:cs="Arial"/>
                <w:bCs/>
                <w:i/>
                <w:color w:val="808080" w:themeColor="background1" w:themeShade="80"/>
                <w:sz w:val="20"/>
                <w:szCs w:val="20"/>
              </w:rPr>
              <w:t>.</w:t>
            </w:r>
            <w:r>
              <w:rPr>
                <w:rFonts w:asciiTheme="minorHAnsi" w:hAnsiTheme="minorHAnsi" w:cs="Arial"/>
                <w:bCs/>
                <w:i/>
                <w:color w:val="808080" w:themeColor="background1" w:themeShade="80"/>
                <w:sz w:val="20"/>
                <w:szCs w:val="20"/>
              </w:rPr>
              <w:t>0</w:t>
            </w:r>
          </w:p>
        </w:tc>
        <w:tc>
          <w:tcPr>
            <w:tcW w:w="3252" w:type="dxa"/>
            <w:vAlign w:val="center"/>
          </w:tcPr>
          <w:p w:rsidR="00C24ED8" w:rsidRPr="002353A8" w:rsidRDefault="00C24ED8" w:rsidP="00914FDD">
            <w:pPr>
              <w:pStyle w:val="NoSpacing"/>
              <w:jc w:val="center"/>
              <w:rPr>
                <w:rFonts w:asciiTheme="minorHAnsi" w:hAnsiTheme="minorHAnsi" w:cs="Arial"/>
                <w:i/>
                <w:color w:val="808080" w:themeColor="background1" w:themeShade="80"/>
                <w:sz w:val="20"/>
                <w:szCs w:val="20"/>
              </w:rPr>
            </w:pPr>
            <w:r w:rsidRPr="002353A8">
              <w:rPr>
                <w:rFonts w:asciiTheme="minorHAnsi" w:hAnsiTheme="minorHAnsi" w:cs="Arial"/>
                <w:i/>
                <w:color w:val="808080" w:themeColor="background1" w:themeShade="80"/>
                <w:sz w:val="20"/>
                <w:szCs w:val="20"/>
              </w:rPr>
              <w:t>Initial Document</w:t>
            </w:r>
          </w:p>
        </w:tc>
        <w:tc>
          <w:tcPr>
            <w:tcW w:w="3583" w:type="dxa"/>
            <w:vAlign w:val="center"/>
          </w:tcPr>
          <w:p w:rsidR="00C24ED8" w:rsidRPr="002353A8" w:rsidRDefault="00C24ED8" w:rsidP="00914FDD">
            <w:pPr>
              <w:pStyle w:val="NoSpacing"/>
              <w:jc w:val="center"/>
              <w:rPr>
                <w:rFonts w:asciiTheme="minorHAnsi" w:hAnsiTheme="minorHAnsi" w:cs="Arial"/>
                <w:i/>
                <w:color w:val="808080" w:themeColor="background1" w:themeShade="80"/>
                <w:sz w:val="20"/>
                <w:szCs w:val="20"/>
              </w:rPr>
            </w:pPr>
            <w:r w:rsidRPr="002353A8">
              <w:rPr>
                <w:rFonts w:asciiTheme="minorHAnsi" w:hAnsiTheme="minorHAnsi" w:cs="Arial"/>
                <w:i/>
                <w:color w:val="808080" w:themeColor="background1" w:themeShade="80"/>
                <w:sz w:val="20"/>
                <w:szCs w:val="20"/>
              </w:rPr>
              <w:t>Professor</w:t>
            </w:r>
          </w:p>
        </w:tc>
        <w:tc>
          <w:tcPr>
            <w:tcW w:w="1424" w:type="dxa"/>
            <w:vAlign w:val="center"/>
          </w:tcPr>
          <w:p w:rsidR="00C24ED8" w:rsidRPr="008F0874" w:rsidRDefault="00C24ED8" w:rsidP="00914FDD">
            <w:pPr>
              <w:pStyle w:val="NoSpacing"/>
              <w:jc w:val="center"/>
              <w:rPr>
                <w:rFonts w:asciiTheme="minorHAnsi" w:hAnsiTheme="minorHAnsi" w:cs="Arial"/>
                <w:color w:val="000000"/>
                <w:sz w:val="20"/>
                <w:szCs w:val="20"/>
              </w:rPr>
            </w:pPr>
          </w:p>
        </w:tc>
      </w:tr>
      <w:tr w:rsidR="00C24ED8" w:rsidRPr="008F0874" w:rsidTr="00177ADF">
        <w:trPr>
          <w:trHeight w:val="251"/>
          <w:jc w:val="center"/>
        </w:trPr>
        <w:tc>
          <w:tcPr>
            <w:tcW w:w="1074" w:type="dxa"/>
            <w:shd w:val="clear" w:color="auto" w:fill="C0C0C0"/>
            <w:vAlign w:val="center"/>
          </w:tcPr>
          <w:p w:rsidR="00C24ED8" w:rsidRPr="008F0874" w:rsidRDefault="00C24ED8" w:rsidP="00914FDD">
            <w:pPr>
              <w:pStyle w:val="NoSpacing"/>
              <w:jc w:val="center"/>
              <w:rPr>
                <w:rFonts w:asciiTheme="minorHAnsi" w:hAnsiTheme="minorHAnsi" w:cs="Arial"/>
                <w:bCs/>
                <w:color w:val="000000"/>
                <w:sz w:val="20"/>
                <w:szCs w:val="20"/>
              </w:rPr>
            </w:pPr>
          </w:p>
        </w:tc>
        <w:tc>
          <w:tcPr>
            <w:tcW w:w="3252" w:type="dxa"/>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3583" w:type="dxa"/>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1424" w:type="dxa"/>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r>
      <w:tr w:rsidR="00C24ED8" w:rsidRPr="008F0874" w:rsidTr="00177ADF">
        <w:trPr>
          <w:trHeight w:val="251"/>
          <w:jc w:val="center"/>
        </w:trPr>
        <w:tc>
          <w:tcPr>
            <w:tcW w:w="1074" w:type="dxa"/>
            <w:vAlign w:val="center"/>
          </w:tcPr>
          <w:p w:rsidR="00C24ED8" w:rsidRPr="008F0874" w:rsidRDefault="00C24ED8" w:rsidP="00914FDD">
            <w:pPr>
              <w:pStyle w:val="NoSpacing"/>
              <w:jc w:val="center"/>
              <w:rPr>
                <w:rFonts w:asciiTheme="minorHAnsi" w:hAnsiTheme="minorHAnsi" w:cs="Arial"/>
                <w:bCs/>
                <w:color w:val="000000"/>
                <w:sz w:val="20"/>
                <w:szCs w:val="20"/>
              </w:rPr>
            </w:pPr>
          </w:p>
        </w:tc>
        <w:tc>
          <w:tcPr>
            <w:tcW w:w="3252" w:type="dxa"/>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3583" w:type="dxa"/>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1424" w:type="dxa"/>
            <w:vAlign w:val="center"/>
          </w:tcPr>
          <w:p w:rsidR="00C24ED8" w:rsidRPr="008F0874" w:rsidRDefault="00C24ED8" w:rsidP="00914FDD">
            <w:pPr>
              <w:pStyle w:val="NoSpacing"/>
              <w:jc w:val="center"/>
              <w:rPr>
                <w:rFonts w:asciiTheme="minorHAnsi" w:hAnsiTheme="minorHAnsi" w:cs="Arial"/>
                <w:color w:val="000000"/>
                <w:sz w:val="20"/>
                <w:szCs w:val="20"/>
              </w:rPr>
            </w:pPr>
          </w:p>
        </w:tc>
      </w:tr>
      <w:tr w:rsidR="00C24ED8" w:rsidRPr="008F0874" w:rsidTr="00177ADF">
        <w:trPr>
          <w:trHeight w:val="251"/>
          <w:jc w:val="center"/>
        </w:trPr>
        <w:tc>
          <w:tcPr>
            <w:tcW w:w="1074" w:type="dxa"/>
            <w:shd w:val="clear" w:color="auto" w:fill="C0C0C0"/>
            <w:vAlign w:val="center"/>
          </w:tcPr>
          <w:p w:rsidR="00C24ED8" w:rsidRPr="008F0874" w:rsidRDefault="00C24ED8" w:rsidP="00914FDD">
            <w:pPr>
              <w:pStyle w:val="NoSpacing"/>
              <w:jc w:val="center"/>
              <w:rPr>
                <w:rFonts w:asciiTheme="minorHAnsi" w:hAnsiTheme="minorHAnsi" w:cs="Arial"/>
                <w:bCs/>
                <w:color w:val="000000"/>
                <w:sz w:val="20"/>
                <w:szCs w:val="20"/>
              </w:rPr>
            </w:pPr>
          </w:p>
        </w:tc>
        <w:tc>
          <w:tcPr>
            <w:tcW w:w="3252" w:type="dxa"/>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3583" w:type="dxa"/>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1424" w:type="dxa"/>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r>
      <w:tr w:rsidR="00C24ED8" w:rsidRPr="008F0874" w:rsidTr="00177ADF">
        <w:trPr>
          <w:trHeight w:val="251"/>
          <w:jc w:val="center"/>
        </w:trPr>
        <w:tc>
          <w:tcPr>
            <w:tcW w:w="1074" w:type="dxa"/>
            <w:vAlign w:val="center"/>
          </w:tcPr>
          <w:p w:rsidR="00C24ED8" w:rsidRPr="008F0874" w:rsidRDefault="00C24ED8" w:rsidP="00914FDD">
            <w:pPr>
              <w:pStyle w:val="NoSpacing"/>
              <w:jc w:val="center"/>
              <w:rPr>
                <w:rFonts w:asciiTheme="minorHAnsi" w:hAnsiTheme="minorHAnsi" w:cs="Arial"/>
                <w:bCs/>
                <w:color w:val="000000"/>
                <w:sz w:val="20"/>
                <w:szCs w:val="20"/>
              </w:rPr>
            </w:pPr>
          </w:p>
        </w:tc>
        <w:tc>
          <w:tcPr>
            <w:tcW w:w="3252" w:type="dxa"/>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3583" w:type="dxa"/>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1424" w:type="dxa"/>
            <w:vAlign w:val="center"/>
          </w:tcPr>
          <w:p w:rsidR="00C24ED8" w:rsidRPr="008F0874" w:rsidRDefault="00C24ED8" w:rsidP="00914FDD">
            <w:pPr>
              <w:pStyle w:val="NoSpacing"/>
              <w:jc w:val="center"/>
              <w:rPr>
                <w:rFonts w:asciiTheme="minorHAnsi" w:hAnsiTheme="minorHAnsi" w:cs="Arial"/>
                <w:color w:val="000000"/>
                <w:sz w:val="20"/>
                <w:szCs w:val="20"/>
              </w:rPr>
            </w:pPr>
          </w:p>
        </w:tc>
      </w:tr>
      <w:tr w:rsidR="00C24ED8" w:rsidRPr="008F0874" w:rsidTr="00177ADF">
        <w:trPr>
          <w:trHeight w:val="251"/>
          <w:jc w:val="center"/>
        </w:trPr>
        <w:tc>
          <w:tcPr>
            <w:tcW w:w="1074" w:type="dxa"/>
            <w:shd w:val="clear" w:color="auto" w:fill="C0C0C0"/>
            <w:vAlign w:val="center"/>
          </w:tcPr>
          <w:p w:rsidR="00C24ED8" w:rsidRPr="008F0874" w:rsidRDefault="00C24ED8" w:rsidP="00914FDD">
            <w:pPr>
              <w:pStyle w:val="NoSpacing"/>
              <w:jc w:val="center"/>
              <w:rPr>
                <w:rFonts w:asciiTheme="minorHAnsi" w:hAnsiTheme="minorHAnsi" w:cs="Arial"/>
                <w:bCs/>
                <w:color w:val="000000"/>
                <w:sz w:val="20"/>
                <w:szCs w:val="20"/>
              </w:rPr>
            </w:pPr>
          </w:p>
        </w:tc>
        <w:tc>
          <w:tcPr>
            <w:tcW w:w="3252" w:type="dxa"/>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3583" w:type="dxa"/>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1424" w:type="dxa"/>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r>
      <w:tr w:rsidR="00C24ED8" w:rsidRPr="008F0874" w:rsidTr="00177ADF">
        <w:trPr>
          <w:trHeight w:val="251"/>
          <w:jc w:val="center"/>
        </w:trPr>
        <w:tc>
          <w:tcPr>
            <w:tcW w:w="1074" w:type="dxa"/>
            <w:vAlign w:val="center"/>
          </w:tcPr>
          <w:p w:rsidR="00C24ED8" w:rsidRPr="008F0874" w:rsidRDefault="00C24ED8" w:rsidP="00914FDD">
            <w:pPr>
              <w:pStyle w:val="NoSpacing"/>
              <w:jc w:val="center"/>
              <w:rPr>
                <w:rFonts w:asciiTheme="minorHAnsi" w:hAnsiTheme="minorHAnsi" w:cs="Arial"/>
                <w:bCs/>
                <w:color w:val="000000"/>
                <w:sz w:val="20"/>
                <w:szCs w:val="20"/>
              </w:rPr>
            </w:pPr>
          </w:p>
        </w:tc>
        <w:tc>
          <w:tcPr>
            <w:tcW w:w="3252" w:type="dxa"/>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3583" w:type="dxa"/>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1424" w:type="dxa"/>
            <w:vAlign w:val="center"/>
          </w:tcPr>
          <w:p w:rsidR="00C24ED8" w:rsidRPr="008F0874" w:rsidRDefault="00C24ED8" w:rsidP="00914FDD">
            <w:pPr>
              <w:pStyle w:val="NoSpacing"/>
              <w:jc w:val="center"/>
              <w:rPr>
                <w:rFonts w:asciiTheme="minorHAnsi" w:hAnsiTheme="minorHAnsi" w:cs="Arial"/>
                <w:color w:val="000000"/>
                <w:sz w:val="20"/>
                <w:szCs w:val="20"/>
              </w:rPr>
            </w:pPr>
          </w:p>
        </w:tc>
      </w:tr>
      <w:tr w:rsidR="00C24ED8" w:rsidRPr="008F0874" w:rsidTr="00177ADF">
        <w:trPr>
          <w:trHeight w:val="251"/>
          <w:jc w:val="center"/>
        </w:trPr>
        <w:tc>
          <w:tcPr>
            <w:tcW w:w="1074" w:type="dxa"/>
            <w:shd w:val="clear" w:color="auto" w:fill="C0C0C0"/>
            <w:vAlign w:val="center"/>
          </w:tcPr>
          <w:p w:rsidR="00C24ED8" w:rsidRPr="008F0874" w:rsidRDefault="00C24ED8" w:rsidP="00914FDD">
            <w:pPr>
              <w:pStyle w:val="NoSpacing"/>
              <w:jc w:val="center"/>
              <w:rPr>
                <w:rFonts w:asciiTheme="minorHAnsi" w:hAnsiTheme="minorHAnsi" w:cs="Arial"/>
                <w:bCs/>
                <w:color w:val="000000"/>
                <w:sz w:val="20"/>
                <w:szCs w:val="20"/>
              </w:rPr>
            </w:pPr>
          </w:p>
        </w:tc>
        <w:tc>
          <w:tcPr>
            <w:tcW w:w="3252" w:type="dxa"/>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3583" w:type="dxa"/>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1424" w:type="dxa"/>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r>
      <w:tr w:rsidR="00C24ED8" w:rsidRPr="008F0874" w:rsidTr="00177ADF">
        <w:trPr>
          <w:trHeight w:val="251"/>
          <w:jc w:val="center"/>
        </w:trPr>
        <w:tc>
          <w:tcPr>
            <w:tcW w:w="1074" w:type="dxa"/>
            <w:vAlign w:val="center"/>
          </w:tcPr>
          <w:p w:rsidR="00C24ED8" w:rsidRPr="008F0874" w:rsidRDefault="00C24ED8" w:rsidP="00914FDD">
            <w:pPr>
              <w:pStyle w:val="NoSpacing"/>
              <w:jc w:val="center"/>
              <w:rPr>
                <w:rFonts w:asciiTheme="minorHAnsi" w:hAnsiTheme="minorHAnsi" w:cs="Arial"/>
                <w:bCs/>
                <w:color w:val="000000"/>
                <w:sz w:val="20"/>
                <w:szCs w:val="20"/>
              </w:rPr>
            </w:pPr>
          </w:p>
        </w:tc>
        <w:tc>
          <w:tcPr>
            <w:tcW w:w="3252" w:type="dxa"/>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3583" w:type="dxa"/>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1424" w:type="dxa"/>
            <w:vAlign w:val="center"/>
          </w:tcPr>
          <w:p w:rsidR="00C24ED8" w:rsidRPr="008F0874" w:rsidRDefault="00C24ED8" w:rsidP="00914FDD">
            <w:pPr>
              <w:pStyle w:val="NoSpacing"/>
              <w:jc w:val="center"/>
              <w:rPr>
                <w:rFonts w:asciiTheme="minorHAnsi" w:hAnsiTheme="minorHAnsi" w:cs="Arial"/>
                <w:color w:val="000000"/>
                <w:sz w:val="20"/>
                <w:szCs w:val="20"/>
              </w:rPr>
            </w:pPr>
          </w:p>
        </w:tc>
      </w:tr>
      <w:tr w:rsidR="00C24ED8" w:rsidRPr="008F0874" w:rsidTr="00177ADF">
        <w:trPr>
          <w:trHeight w:val="251"/>
          <w:jc w:val="center"/>
        </w:trPr>
        <w:tc>
          <w:tcPr>
            <w:tcW w:w="1074" w:type="dxa"/>
            <w:shd w:val="clear" w:color="auto" w:fill="C0C0C0"/>
            <w:vAlign w:val="center"/>
          </w:tcPr>
          <w:p w:rsidR="00C24ED8" w:rsidRPr="008F0874" w:rsidRDefault="00C24ED8" w:rsidP="00914FDD">
            <w:pPr>
              <w:pStyle w:val="NoSpacing"/>
              <w:jc w:val="center"/>
              <w:rPr>
                <w:rFonts w:asciiTheme="minorHAnsi" w:hAnsiTheme="minorHAnsi" w:cs="Arial"/>
                <w:bCs/>
                <w:color w:val="000000"/>
                <w:sz w:val="20"/>
                <w:szCs w:val="20"/>
              </w:rPr>
            </w:pPr>
          </w:p>
        </w:tc>
        <w:tc>
          <w:tcPr>
            <w:tcW w:w="3252" w:type="dxa"/>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3583" w:type="dxa"/>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1424" w:type="dxa"/>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r>
      <w:tr w:rsidR="00C24ED8" w:rsidRPr="008F0874" w:rsidTr="00177ADF">
        <w:trPr>
          <w:trHeight w:val="251"/>
          <w:jc w:val="center"/>
        </w:trPr>
        <w:tc>
          <w:tcPr>
            <w:tcW w:w="1074" w:type="dxa"/>
            <w:vAlign w:val="center"/>
          </w:tcPr>
          <w:p w:rsidR="00C24ED8" w:rsidRPr="008F0874" w:rsidRDefault="00C24ED8" w:rsidP="00914FDD">
            <w:pPr>
              <w:pStyle w:val="NoSpacing"/>
              <w:jc w:val="center"/>
              <w:rPr>
                <w:rFonts w:asciiTheme="minorHAnsi" w:hAnsiTheme="minorHAnsi" w:cs="Arial"/>
                <w:bCs/>
                <w:color w:val="000000"/>
                <w:sz w:val="20"/>
                <w:szCs w:val="20"/>
              </w:rPr>
            </w:pPr>
          </w:p>
        </w:tc>
        <w:tc>
          <w:tcPr>
            <w:tcW w:w="3252" w:type="dxa"/>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3583" w:type="dxa"/>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1424" w:type="dxa"/>
            <w:vAlign w:val="center"/>
          </w:tcPr>
          <w:p w:rsidR="00C24ED8" w:rsidRPr="008F0874" w:rsidRDefault="00C24ED8" w:rsidP="00914FDD">
            <w:pPr>
              <w:pStyle w:val="NoSpacing"/>
              <w:jc w:val="center"/>
              <w:rPr>
                <w:rFonts w:asciiTheme="minorHAnsi" w:hAnsiTheme="minorHAnsi" w:cs="Arial"/>
                <w:color w:val="000000"/>
                <w:sz w:val="20"/>
                <w:szCs w:val="20"/>
              </w:rPr>
            </w:pPr>
          </w:p>
        </w:tc>
      </w:tr>
      <w:tr w:rsidR="00C24ED8" w:rsidRPr="008F0874" w:rsidTr="00177ADF">
        <w:trPr>
          <w:trHeight w:val="251"/>
          <w:jc w:val="center"/>
        </w:trPr>
        <w:tc>
          <w:tcPr>
            <w:tcW w:w="1074" w:type="dxa"/>
            <w:shd w:val="clear" w:color="auto" w:fill="C0C0C0"/>
            <w:vAlign w:val="center"/>
          </w:tcPr>
          <w:p w:rsidR="00C24ED8" w:rsidRPr="008F0874" w:rsidRDefault="00C24ED8" w:rsidP="00914FDD">
            <w:pPr>
              <w:pStyle w:val="NoSpacing"/>
              <w:jc w:val="center"/>
              <w:rPr>
                <w:rFonts w:asciiTheme="minorHAnsi" w:hAnsiTheme="minorHAnsi" w:cs="Arial"/>
                <w:bCs/>
                <w:color w:val="000000"/>
                <w:sz w:val="20"/>
                <w:szCs w:val="20"/>
              </w:rPr>
            </w:pPr>
          </w:p>
        </w:tc>
        <w:tc>
          <w:tcPr>
            <w:tcW w:w="3252" w:type="dxa"/>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3583" w:type="dxa"/>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1424" w:type="dxa"/>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r>
      <w:tr w:rsidR="00C24ED8" w:rsidRPr="008F0874" w:rsidTr="00177ADF">
        <w:trPr>
          <w:trHeight w:val="251"/>
          <w:jc w:val="center"/>
        </w:trPr>
        <w:tc>
          <w:tcPr>
            <w:tcW w:w="1074" w:type="dxa"/>
            <w:vAlign w:val="center"/>
          </w:tcPr>
          <w:p w:rsidR="00C24ED8" w:rsidRPr="008F0874" w:rsidRDefault="00C24ED8" w:rsidP="00914FDD">
            <w:pPr>
              <w:pStyle w:val="NoSpacing"/>
              <w:jc w:val="center"/>
              <w:rPr>
                <w:rFonts w:asciiTheme="minorHAnsi" w:hAnsiTheme="minorHAnsi" w:cs="Arial"/>
                <w:bCs/>
                <w:color w:val="000000"/>
                <w:sz w:val="20"/>
                <w:szCs w:val="20"/>
              </w:rPr>
            </w:pPr>
          </w:p>
        </w:tc>
        <w:tc>
          <w:tcPr>
            <w:tcW w:w="3252" w:type="dxa"/>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3583" w:type="dxa"/>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1424" w:type="dxa"/>
            <w:vAlign w:val="center"/>
          </w:tcPr>
          <w:p w:rsidR="00C24ED8" w:rsidRPr="008F0874" w:rsidRDefault="00C24ED8" w:rsidP="00914FDD">
            <w:pPr>
              <w:pStyle w:val="NoSpacing"/>
              <w:jc w:val="center"/>
              <w:rPr>
                <w:rFonts w:asciiTheme="minorHAnsi" w:hAnsiTheme="minorHAnsi" w:cs="Arial"/>
                <w:color w:val="000000"/>
                <w:sz w:val="20"/>
                <w:szCs w:val="20"/>
              </w:rPr>
            </w:pPr>
          </w:p>
        </w:tc>
      </w:tr>
      <w:tr w:rsidR="00C24ED8" w:rsidRPr="008F0874" w:rsidTr="00177ADF">
        <w:trPr>
          <w:trHeight w:val="251"/>
          <w:jc w:val="center"/>
        </w:trPr>
        <w:tc>
          <w:tcPr>
            <w:tcW w:w="1074" w:type="dxa"/>
            <w:shd w:val="clear" w:color="auto" w:fill="C0C0C0"/>
            <w:vAlign w:val="center"/>
          </w:tcPr>
          <w:p w:rsidR="00C24ED8" w:rsidRPr="008F0874" w:rsidRDefault="00C24ED8" w:rsidP="00914FDD">
            <w:pPr>
              <w:pStyle w:val="NoSpacing"/>
              <w:jc w:val="center"/>
              <w:rPr>
                <w:rFonts w:asciiTheme="minorHAnsi" w:hAnsiTheme="minorHAnsi" w:cs="Arial"/>
                <w:bCs/>
                <w:color w:val="000000"/>
                <w:sz w:val="20"/>
                <w:szCs w:val="20"/>
              </w:rPr>
            </w:pPr>
          </w:p>
        </w:tc>
        <w:tc>
          <w:tcPr>
            <w:tcW w:w="3252" w:type="dxa"/>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3583" w:type="dxa"/>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1424" w:type="dxa"/>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r>
      <w:tr w:rsidR="00C24ED8" w:rsidRPr="008F0874" w:rsidTr="00177ADF">
        <w:trPr>
          <w:trHeight w:val="251"/>
          <w:jc w:val="center"/>
        </w:trPr>
        <w:tc>
          <w:tcPr>
            <w:tcW w:w="1074" w:type="dxa"/>
            <w:vAlign w:val="center"/>
          </w:tcPr>
          <w:p w:rsidR="00C24ED8" w:rsidRPr="008F0874" w:rsidRDefault="00C24ED8" w:rsidP="00914FDD">
            <w:pPr>
              <w:pStyle w:val="NoSpacing"/>
              <w:jc w:val="center"/>
              <w:rPr>
                <w:rFonts w:asciiTheme="minorHAnsi" w:hAnsiTheme="minorHAnsi" w:cs="Arial"/>
                <w:bCs/>
                <w:color w:val="000000"/>
                <w:sz w:val="20"/>
                <w:szCs w:val="20"/>
              </w:rPr>
            </w:pPr>
          </w:p>
        </w:tc>
        <w:tc>
          <w:tcPr>
            <w:tcW w:w="3252" w:type="dxa"/>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3583" w:type="dxa"/>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1424" w:type="dxa"/>
            <w:vAlign w:val="center"/>
          </w:tcPr>
          <w:p w:rsidR="00C24ED8" w:rsidRPr="008F0874" w:rsidRDefault="00C24ED8" w:rsidP="00914FDD">
            <w:pPr>
              <w:pStyle w:val="NoSpacing"/>
              <w:jc w:val="center"/>
              <w:rPr>
                <w:rFonts w:asciiTheme="minorHAnsi" w:hAnsiTheme="minorHAnsi" w:cs="Arial"/>
                <w:color w:val="000000"/>
                <w:sz w:val="20"/>
                <w:szCs w:val="20"/>
              </w:rPr>
            </w:pPr>
          </w:p>
        </w:tc>
      </w:tr>
      <w:tr w:rsidR="00C24ED8" w:rsidRPr="008F0874" w:rsidTr="00177ADF">
        <w:trPr>
          <w:trHeight w:val="251"/>
          <w:jc w:val="center"/>
        </w:trPr>
        <w:tc>
          <w:tcPr>
            <w:tcW w:w="1074" w:type="dxa"/>
            <w:tcBorders>
              <w:bottom w:val="single" w:sz="12" w:space="0" w:color="404040" w:themeColor="text1" w:themeTint="BF"/>
            </w:tcBorders>
            <w:shd w:val="clear" w:color="auto" w:fill="C0C0C0"/>
            <w:vAlign w:val="center"/>
          </w:tcPr>
          <w:p w:rsidR="00C24ED8" w:rsidRPr="008F0874" w:rsidRDefault="00C24ED8" w:rsidP="00914FDD">
            <w:pPr>
              <w:pStyle w:val="NoSpacing"/>
              <w:jc w:val="center"/>
              <w:rPr>
                <w:rFonts w:asciiTheme="minorHAnsi" w:hAnsiTheme="minorHAnsi" w:cs="Arial"/>
                <w:bCs/>
                <w:color w:val="000000"/>
                <w:sz w:val="20"/>
                <w:szCs w:val="20"/>
              </w:rPr>
            </w:pPr>
          </w:p>
        </w:tc>
        <w:tc>
          <w:tcPr>
            <w:tcW w:w="3252" w:type="dxa"/>
            <w:tcBorders>
              <w:bottom w:val="single" w:sz="12" w:space="0" w:color="404040" w:themeColor="text1" w:themeTint="BF"/>
            </w:tcBorders>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3583" w:type="dxa"/>
            <w:tcBorders>
              <w:bottom w:val="single" w:sz="12" w:space="0" w:color="404040" w:themeColor="text1" w:themeTint="BF"/>
            </w:tcBorders>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1424" w:type="dxa"/>
            <w:tcBorders>
              <w:bottom w:val="single" w:sz="12" w:space="0" w:color="404040" w:themeColor="text1" w:themeTint="BF"/>
            </w:tcBorders>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r>
      <w:tr w:rsidR="00C24ED8" w:rsidRPr="008F0874" w:rsidTr="00177ADF">
        <w:trPr>
          <w:trHeight w:val="251"/>
          <w:jc w:val="center"/>
        </w:trPr>
        <w:tc>
          <w:tcPr>
            <w:tcW w:w="1074" w:type="dxa"/>
            <w:tc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tcBorders>
            <w:shd w:val="clear" w:color="auto" w:fill="FFFFFF" w:themeFill="background1"/>
            <w:vAlign w:val="center"/>
          </w:tcPr>
          <w:p w:rsidR="00C24ED8" w:rsidRPr="008F0874" w:rsidRDefault="00C24ED8" w:rsidP="00914FDD">
            <w:pPr>
              <w:pStyle w:val="NoSpacing"/>
              <w:jc w:val="center"/>
              <w:rPr>
                <w:rFonts w:asciiTheme="minorHAnsi" w:hAnsiTheme="minorHAnsi" w:cs="Arial"/>
                <w:bCs/>
                <w:color w:val="000000"/>
                <w:sz w:val="20"/>
                <w:szCs w:val="20"/>
              </w:rPr>
            </w:pPr>
          </w:p>
        </w:tc>
        <w:tc>
          <w:tcPr>
            <w:tcW w:w="3252" w:type="dxa"/>
            <w:tc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tcBorders>
            <w:shd w:val="clear" w:color="auto" w:fill="FFFFFF" w:themeFill="background1"/>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3583" w:type="dxa"/>
            <w:tc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tcBorders>
            <w:shd w:val="clear" w:color="auto" w:fill="FFFFFF" w:themeFill="background1"/>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1424" w:type="dxa"/>
            <w:tc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tcBorders>
            <w:shd w:val="clear" w:color="auto" w:fill="FFFFFF" w:themeFill="background1"/>
            <w:vAlign w:val="center"/>
          </w:tcPr>
          <w:p w:rsidR="00C24ED8" w:rsidRPr="008F0874" w:rsidRDefault="00C24ED8" w:rsidP="00914FDD">
            <w:pPr>
              <w:pStyle w:val="NoSpacing"/>
              <w:jc w:val="center"/>
              <w:rPr>
                <w:rFonts w:asciiTheme="minorHAnsi" w:hAnsiTheme="minorHAnsi" w:cs="Arial"/>
                <w:color w:val="000000"/>
                <w:sz w:val="20"/>
                <w:szCs w:val="20"/>
              </w:rPr>
            </w:pPr>
          </w:p>
        </w:tc>
      </w:tr>
      <w:tr w:rsidR="00C24ED8" w:rsidRPr="008F0874" w:rsidTr="00177ADF">
        <w:trPr>
          <w:trHeight w:val="251"/>
          <w:jc w:val="center"/>
        </w:trPr>
        <w:tc>
          <w:tcPr>
            <w:tcW w:w="1074" w:type="dxa"/>
            <w:tc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tcBorders>
            <w:shd w:val="clear" w:color="auto" w:fill="C0C0C0"/>
            <w:vAlign w:val="center"/>
          </w:tcPr>
          <w:p w:rsidR="00C24ED8" w:rsidRPr="008F0874" w:rsidRDefault="00C24ED8" w:rsidP="00914FDD">
            <w:pPr>
              <w:pStyle w:val="NoSpacing"/>
              <w:jc w:val="center"/>
              <w:rPr>
                <w:rFonts w:asciiTheme="minorHAnsi" w:hAnsiTheme="minorHAnsi" w:cs="Arial"/>
                <w:bCs/>
                <w:color w:val="000000"/>
                <w:sz w:val="20"/>
                <w:szCs w:val="20"/>
              </w:rPr>
            </w:pPr>
          </w:p>
        </w:tc>
        <w:tc>
          <w:tcPr>
            <w:tcW w:w="3252" w:type="dxa"/>
            <w:tc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tcBorders>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3583" w:type="dxa"/>
            <w:tc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tcBorders>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1424" w:type="dxa"/>
            <w:tc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tcBorders>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r>
      <w:tr w:rsidR="00C24ED8" w:rsidRPr="008F0874" w:rsidTr="00177ADF">
        <w:trPr>
          <w:trHeight w:val="251"/>
          <w:jc w:val="center"/>
        </w:trPr>
        <w:tc>
          <w:tcPr>
            <w:tcW w:w="1074" w:type="dxa"/>
            <w:tc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tcBorders>
            <w:shd w:val="clear" w:color="auto" w:fill="FFFFFF" w:themeFill="background1"/>
            <w:vAlign w:val="center"/>
          </w:tcPr>
          <w:p w:rsidR="00C24ED8" w:rsidRPr="008F0874" w:rsidRDefault="00C24ED8" w:rsidP="00914FDD">
            <w:pPr>
              <w:pStyle w:val="NoSpacing"/>
              <w:jc w:val="center"/>
              <w:rPr>
                <w:rFonts w:asciiTheme="minorHAnsi" w:hAnsiTheme="minorHAnsi" w:cs="Arial"/>
                <w:bCs/>
                <w:color w:val="000000"/>
                <w:sz w:val="20"/>
                <w:szCs w:val="20"/>
              </w:rPr>
            </w:pPr>
          </w:p>
        </w:tc>
        <w:tc>
          <w:tcPr>
            <w:tcW w:w="3252" w:type="dxa"/>
            <w:tc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tcBorders>
            <w:shd w:val="clear" w:color="auto" w:fill="FFFFFF" w:themeFill="background1"/>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3583" w:type="dxa"/>
            <w:tc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tcBorders>
            <w:shd w:val="clear" w:color="auto" w:fill="FFFFFF" w:themeFill="background1"/>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1424" w:type="dxa"/>
            <w:tc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tcBorders>
            <w:shd w:val="clear" w:color="auto" w:fill="FFFFFF" w:themeFill="background1"/>
            <w:vAlign w:val="center"/>
          </w:tcPr>
          <w:p w:rsidR="00C24ED8" w:rsidRPr="008F0874" w:rsidRDefault="00C24ED8" w:rsidP="00914FDD">
            <w:pPr>
              <w:pStyle w:val="NoSpacing"/>
              <w:jc w:val="center"/>
              <w:rPr>
                <w:rFonts w:asciiTheme="minorHAnsi" w:hAnsiTheme="minorHAnsi" w:cs="Arial"/>
                <w:color w:val="000000"/>
                <w:sz w:val="20"/>
                <w:szCs w:val="20"/>
              </w:rPr>
            </w:pPr>
          </w:p>
        </w:tc>
      </w:tr>
      <w:tr w:rsidR="00C24ED8" w:rsidRPr="008F0874" w:rsidTr="00177ADF">
        <w:trPr>
          <w:trHeight w:val="251"/>
          <w:jc w:val="center"/>
        </w:trPr>
        <w:tc>
          <w:tcPr>
            <w:tcW w:w="1074" w:type="dxa"/>
            <w:tc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tcBorders>
            <w:shd w:val="clear" w:color="auto" w:fill="C0C0C0"/>
            <w:vAlign w:val="center"/>
          </w:tcPr>
          <w:p w:rsidR="00C24ED8" w:rsidRPr="008F0874" w:rsidRDefault="00C24ED8" w:rsidP="00914FDD">
            <w:pPr>
              <w:pStyle w:val="NoSpacing"/>
              <w:jc w:val="center"/>
              <w:rPr>
                <w:rFonts w:asciiTheme="minorHAnsi" w:hAnsiTheme="minorHAnsi" w:cs="Arial"/>
                <w:bCs/>
                <w:color w:val="000000"/>
                <w:sz w:val="20"/>
                <w:szCs w:val="20"/>
              </w:rPr>
            </w:pPr>
          </w:p>
        </w:tc>
        <w:tc>
          <w:tcPr>
            <w:tcW w:w="3252" w:type="dxa"/>
            <w:tc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tcBorders>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3583" w:type="dxa"/>
            <w:tc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tcBorders>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1424" w:type="dxa"/>
            <w:tc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tcBorders>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r>
      <w:tr w:rsidR="00C24ED8" w:rsidRPr="008F0874" w:rsidTr="00177ADF">
        <w:trPr>
          <w:trHeight w:val="251"/>
          <w:jc w:val="center"/>
        </w:trPr>
        <w:tc>
          <w:tcPr>
            <w:tcW w:w="1074" w:type="dxa"/>
            <w:tc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tcBorders>
            <w:shd w:val="clear" w:color="auto" w:fill="FFFFFF" w:themeFill="background1"/>
            <w:vAlign w:val="center"/>
          </w:tcPr>
          <w:p w:rsidR="00C24ED8" w:rsidRPr="008F0874" w:rsidRDefault="00C24ED8" w:rsidP="00914FDD">
            <w:pPr>
              <w:pStyle w:val="NoSpacing"/>
              <w:jc w:val="center"/>
              <w:rPr>
                <w:rFonts w:asciiTheme="minorHAnsi" w:hAnsiTheme="minorHAnsi" w:cs="Arial"/>
                <w:bCs/>
                <w:color w:val="000000"/>
                <w:sz w:val="20"/>
                <w:szCs w:val="20"/>
              </w:rPr>
            </w:pPr>
          </w:p>
        </w:tc>
        <w:tc>
          <w:tcPr>
            <w:tcW w:w="3252" w:type="dxa"/>
            <w:tc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tcBorders>
            <w:shd w:val="clear" w:color="auto" w:fill="FFFFFF" w:themeFill="background1"/>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3583" w:type="dxa"/>
            <w:tc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tcBorders>
            <w:shd w:val="clear" w:color="auto" w:fill="FFFFFF" w:themeFill="background1"/>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1424" w:type="dxa"/>
            <w:tc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tcBorders>
            <w:shd w:val="clear" w:color="auto" w:fill="FFFFFF" w:themeFill="background1"/>
            <w:vAlign w:val="center"/>
          </w:tcPr>
          <w:p w:rsidR="00C24ED8" w:rsidRPr="008F0874" w:rsidRDefault="00C24ED8" w:rsidP="00914FDD">
            <w:pPr>
              <w:pStyle w:val="NoSpacing"/>
              <w:jc w:val="center"/>
              <w:rPr>
                <w:rFonts w:asciiTheme="minorHAnsi" w:hAnsiTheme="minorHAnsi" w:cs="Arial"/>
                <w:color w:val="000000"/>
                <w:sz w:val="20"/>
                <w:szCs w:val="20"/>
              </w:rPr>
            </w:pPr>
          </w:p>
        </w:tc>
      </w:tr>
      <w:tr w:rsidR="00C24ED8" w:rsidRPr="008F0874" w:rsidTr="00177ADF">
        <w:trPr>
          <w:trHeight w:val="251"/>
          <w:jc w:val="center"/>
        </w:trPr>
        <w:tc>
          <w:tcPr>
            <w:tcW w:w="1074" w:type="dxa"/>
            <w:tc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tcBorders>
            <w:shd w:val="clear" w:color="auto" w:fill="C0C0C0"/>
            <w:vAlign w:val="center"/>
          </w:tcPr>
          <w:p w:rsidR="00C24ED8" w:rsidRPr="008F0874" w:rsidRDefault="00C24ED8" w:rsidP="00914FDD">
            <w:pPr>
              <w:pStyle w:val="NoSpacing"/>
              <w:jc w:val="center"/>
              <w:rPr>
                <w:rFonts w:asciiTheme="minorHAnsi" w:hAnsiTheme="minorHAnsi" w:cs="Arial"/>
                <w:bCs/>
                <w:color w:val="000000"/>
                <w:sz w:val="20"/>
                <w:szCs w:val="20"/>
              </w:rPr>
            </w:pPr>
          </w:p>
        </w:tc>
        <w:tc>
          <w:tcPr>
            <w:tcW w:w="3252" w:type="dxa"/>
            <w:tc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tcBorders>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3583" w:type="dxa"/>
            <w:tc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tcBorders>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1424" w:type="dxa"/>
            <w:tc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tcBorders>
            <w:shd w:val="clear" w:color="auto" w:fill="C0C0C0"/>
            <w:vAlign w:val="center"/>
          </w:tcPr>
          <w:p w:rsidR="00C24ED8" w:rsidRPr="008F0874" w:rsidRDefault="00C24ED8" w:rsidP="00914FDD">
            <w:pPr>
              <w:pStyle w:val="NoSpacing"/>
              <w:jc w:val="center"/>
              <w:rPr>
                <w:rFonts w:asciiTheme="minorHAnsi" w:hAnsiTheme="minorHAnsi" w:cs="Arial"/>
                <w:color w:val="000000"/>
                <w:sz w:val="20"/>
                <w:szCs w:val="20"/>
              </w:rPr>
            </w:pPr>
          </w:p>
        </w:tc>
      </w:tr>
      <w:tr w:rsidR="00C24ED8" w:rsidRPr="008F0874" w:rsidTr="00177ADF">
        <w:trPr>
          <w:trHeight w:val="251"/>
          <w:jc w:val="center"/>
        </w:trPr>
        <w:tc>
          <w:tcPr>
            <w:tcW w:w="1074" w:type="dxa"/>
            <w:tc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tcBorders>
            <w:shd w:val="clear" w:color="auto" w:fill="FFFFFF" w:themeFill="background1"/>
            <w:vAlign w:val="center"/>
          </w:tcPr>
          <w:p w:rsidR="00C24ED8" w:rsidRPr="008F0874" w:rsidRDefault="00C24ED8" w:rsidP="00914FDD">
            <w:pPr>
              <w:pStyle w:val="NoSpacing"/>
              <w:jc w:val="center"/>
              <w:rPr>
                <w:rFonts w:asciiTheme="minorHAnsi" w:hAnsiTheme="minorHAnsi" w:cs="Arial"/>
                <w:bCs/>
                <w:color w:val="000000"/>
                <w:sz w:val="20"/>
                <w:szCs w:val="20"/>
              </w:rPr>
            </w:pPr>
          </w:p>
        </w:tc>
        <w:tc>
          <w:tcPr>
            <w:tcW w:w="3252" w:type="dxa"/>
            <w:tc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tcBorders>
            <w:shd w:val="clear" w:color="auto" w:fill="FFFFFF" w:themeFill="background1"/>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3583" w:type="dxa"/>
            <w:tc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tcBorders>
            <w:shd w:val="clear" w:color="auto" w:fill="FFFFFF" w:themeFill="background1"/>
            <w:vAlign w:val="center"/>
          </w:tcPr>
          <w:p w:rsidR="00C24ED8" w:rsidRPr="008F0874" w:rsidRDefault="00C24ED8" w:rsidP="00914FDD">
            <w:pPr>
              <w:pStyle w:val="NoSpacing"/>
              <w:jc w:val="center"/>
              <w:rPr>
                <w:rFonts w:asciiTheme="minorHAnsi" w:hAnsiTheme="minorHAnsi" w:cs="Arial"/>
                <w:color w:val="000000"/>
                <w:sz w:val="20"/>
                <w:szCs w:val="20"/>
              </w:rPr>
            </w:pPr>
          </w:p>
        </w:tc>
        <w:tc>
          <w:tcPr>
            <w:tcW w:w="1424" w:type="dxa"/>
            <w:tc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tcBorders>
            <w:shd w:val="clear" w:color="auto" w:fill="FFFFFF" w:themeFill="background1"/>
            <w:vAlign w:val="center"/>
          </w:tcPr>
          <w:p w:rsidR="00C24ED8" w:rsidRPr="008F0874" w:rsidRDefault="00C24ED8" w:rsidP="00914FDD">
            <w:pPr>
              <w:pStyle w:val="NoSpacing"/>
              <w:jc w:val="center"/>
              <w:rPr>
                <w:rFonts w:asciiTheme="minorHAnsi" w:hAnsiTheme="minorHAnsi" w:cs="Arial"/>
                <w:color w:val="000000"/>
                <w:sz w:val="20"/>
                <w:szCs w:val="20"/>
              </w:rPr>
            </w:pPr>
          </w:p>
        </w:tc>
      </w:tr>
    </w:tbl>
    <w:p w:rsidR="00177ADF" w:rsidRPr="00EC2762" w:rsidRDefault="00177ADF" w:rsidP="00177ADF">
      <w:pPr>
        <w:rPr>
          <w:rStyle w:val="Emphasis"/>
        </w:rPr>
      </w:pPr>
      <w:r w:rsidRPr="00EC2762">
        <w:rPr>
          <w:rStyle w:val="Emphasis"/>
        </w:rPr>
        <w:t>Instruction: The document revisions table provides a location for revision requests and updates. An active role in maintaining this table and meeting the requests of faculty is required.</w:t>
      </w:r>
    </w:p>
    <w:p w:rsidR="00403477" w:rsidRDefault="00403477">
      <w:r>
        <w:br w:type="page"/>
      </w:r>
    </w:p>
    <w:sdt>
      <w:sdtPr>
        <w:rPr>
          <w:rFonts w:asciiTheme="minorHAnsi" w:eastAsiaTheme="minorHAnsi" w:hAnsiTheme="minorHAnsi" w:cstheme="minorBidi"/>
          <w:b w:val="0"/>
          <w:bCs w:val="0"/>
          <w:color w:val="auto"/>
          <w:sz w:val="22"/>
          <w:szCs w:val="22"/>
        </w:rPr>
        <w:id w:val="18836567"/>
        <w:docPartObj>
          <w:docPartGallery w:val="Table of Contents"/>
          <w:docPartUnique/>
        </w:docPartObj>
      </w:sdtPr>
      <w:sdtEndPr>
        <w:rPr>
          <w:rFonts w:eastAsiaTheme="minorEastAsia"/>
        </w:rPr>
      </w:sdtEndPr>
      <w:sdtContent>
        <w:p w:rsidR="007504EC" w:rsidRDefault="007504EC">
          <w:pPr>
            <w:pStyle w:val="TOCHeading"/>
          </w:pPr>
          <w:r>
            <w:t>Table of Contents</w:t>
          </w:r>
        </w:p>
        <w:p w:rsidR="007C4122" w:rsidRDefault="007D4AC0">
          <w:pPr>
            <w:pStyle w:val="TOC1"/>
            <w:tabs>
              <w:tab w:val="right" w:leader="dot" w:pos="9350"/>
            </w:tabs>
            <w:rPr>
              <w:noProof/>
            </w:rPr>
          </w:pPr>
          <w:r>
            <w:fldChar w:fldCharType="begin"/>
          </w:r>
          <w:r w:rsidR="007504EC">
            <w:instrText xml:space="preserve"> TOC \o "1-3" \h \z \u </w:instrText>
          </w:r>
          <w:r>
            <w:fldChar w:fldCharType="separate"/>
          </w:r>
          <w:hyperlink w:anchor="_Toc326586338" w:history="1">
            <w:r w:rsidR="007C4122" w:rsidRPr="007B4AF6">
              <w:rPr>
                <w:rStyle w:val="Hyperlink"/>
                <w:noProof/>
              </w:rPr>
              <w:t>Table of Figures</w:t>
            </w:r>
            <w:r w:rsidR="007C4122">
              <w:rPr>
                <w:noProof/>
                <w:webHidden/>
              </w:rPr>
              <w:tab/>
            </w:r>
            <w:r w:rsidR="007C4122">
              <w:rPr>
                <w:noProof/>
                <w:webHidden/>
              </w:rPr>
              <w:fldChar w:fldCharType="begin"/>
            </w:r>
            <w:r w:rsidR="007C4122">
              <w:rPr>
                <w:noProof/>
                <w:webHidden/>
              </w:rPr>
              <w:instrText xml:space="preserve"> PAGEREF _Toc326586338 \h </w:instrText>
            </w:r>
            <w:r w:rsidR="007C4122">
              <w:rPr>
                <w:noProof/>
                <w:webHidden/>
              </w:rPr>
            </w:r>
            <w:r w:rsidR="007C4122">
              <w:rPr>
                <w:noProof/>
                <w:webHidden/>
              </w:rPr>
              <w:fldChar w:fldCharType="separate"/>
            </w:r>
            <w:r w:rsidR="007C4122">
              <w:rPr>
                <w:noProof/>
                <w:webHidden/>
              </w:rPr>
              <w:t>4</w:t>
            </w:r>
            <w:r w:rsidR="007C4122">
              <w:rPr>
                <w:noProof/>
                <w:webHidden/>
              </w:rPr>
              <w:fldChar w:fldCharType="end"/>
            </w:r>
          </w:hyperlink>
        </w:p>
        <w:p w:rsidR="007C4122" w:rsidRDefault="00593616">
          <w:pPr>
            <w:pStyle w:val="TOC1"/>
            <w:tabs>
              <w:tab w:val="right" w:leader="dot" w:pos="9350"/>
            </w:tabs>
            <w:rPr>
              <w:noProof/>
            </w:rPr>
          </w:pPr>
          <w:hyperlink w:anchor="_Toc326586339" w:history="1">
            <w:r w:rsidR="007C4122" w:rsidRPr="007B4AF6">
              <w:rPr>
                <w:rStyle w:val="Hyperlink"/>
                <w:noProof/>
              </w:rPr>
              <w:t>Theme Overview</w:t>
            </w:r>
            <w:r w:rsidR="007C4122">
              <w:rPr>
                <w:noProof/>
                <w:webHidden/>
              </w:rPr>
              <w:tab/>
            </w:r>
            <w:r w:rsidR="007C4122">
              <w:rPr>
                <w:noProof/>
                <w:webHidden/>
              </w:rPr>
              <w:fldChar w:fldCharType="begin"/>
            </w:r>
            <w:r w:rsidR="007C4122">
              <w:rPr>
                <w:noProof/>
                <w:webHidden/>
              </w:rPr>
              <w:instrText xml:space="preserve"> PAGEREF _Toc326586339 \h </w:instrText>
            </w:r>
            <w:r w:rsidR="007C4122">
              <w:rPr>
                <w:noProof/>
                <w:webHidden/>
              </w:rPr>
            </w:r>
            <w:r w:rsidR="007C4122">
              <w:rPr>
                <w:noProof/>
                <w:webHidden/>
              </w:rPr>
              <w:fldChar w:fldCharType="separate"/>
            </w:r>
            <w:r w:rsidR="007C4122">
              <w:rPr>
                <w:noProof/>
                <w:webHidden/>
              </w:rPr>
              <w:t>5</w:t>
            </w:r>
            <w:r w:rsidR="007C4122">
              <w:rPr>
                <w:noProof/>
                <w:webHidden/>
              </w:rPr>
              <w:fldChar w:fldCharType="end"/>
            </w:r>
          </w:hyperlink>
        </w:p>
        <w:p w:rsidR="007C4122" w:rsidRDefault="00593616">
          <w:pPr>
            <w:pStyle w:val="TOC2"/>
            <w:tabs>
              <w:tab w:val="right" w:leader="dot" w:pos="9350"/>
            </w:tabs>
            <w:rPr>
              <w:noProof/>
            </w:rPr>
          </w:pPr>
          <w:hyperlink w:anchor="_Toc326586340" w:history="1">
            <w:r w:rsidR="007C4122" w:rsidRPr="007B4AF6">
              <w:rPr>
                <w:rStyle w:val="Hyperlink"/>
                <w:noProof/>
              </w:rPr>
              <w:t>Quick Summary</w:t>
            </w:r>
            <w:r w:rsidR="007C4122">
              <w:rPr>
                <w:noProof/>
                <w:webHidden/>
              </w:rPr>
              <w:tab/>
            </w:r>
            <w:r w:rsidR="007C4122">
              <w:rPr>
                <w:noProof/>
                <w:webHidden/>
              </w:rPr>
              <w:fldChar w:fldCharType="begin"/>
            </w:r>
            <w:r w:rsidR="007C4122">
              <w:rPr>
                <w:noProof/>
                <w:webHidden/>
              </w:rPr>
              <w:instrText xml:space="preserve"> PAGEREF _Toc326586340 \h </w:instrText>
            </w:r>
            <w:r w:rsidR="007C4122">
              <w:rPr>
                <w:noProof/>
                <w:webHidden/>
              </w:rPr>
            </w:r>
            <w:r w:rsidR="007C4122">
              <w:rPr>
                <w:noProof/>
                <w:webHidden/>
              </w:rPr>
              <w:fldChar w:fldCharType="separate"/>
            </w:r>
            <w:r w:rsidR="007C4122">
              <w:rPr>
                <w:noProof/>
                <w:webHidden/>
              </w:rPr>
              <w:t>5</w:t>
            </w:r>
            <w:r w:rsidR="007C4122">
              <w:rPr>
                <w:noProof/>
                <w:webHidden/>
              </w:rPr>
              <w:fldChar w:fldCharType="end"/>
            </w:r>
          </w:hyperlink>
        </w:p>
        <w:p w:rsidR="007C4122" w:rsidRDefault="00593616">
          <w:pPr>
            <w:pStyle w:val="TOC2"/>
            <w:tabs>
              <w:tab w:val="right" w:leader="dot" w:pos="9350"/>
            </w:tabs>
            <w:rPr>
              <w:noProof/>
            </w:rPr>
          </w:pPr>
          <w:hyperlink w:anchor="_Toc326586341" w:history="1">
            <w:r w:rsidR="007C4122" w:rsidRPr="007B4AF6">
              <w:rPr>
                <w:rStyle w:val="Hyperlink"/>
                <w:noProof/>
              </w:rPr>
              <w:t>Game Art Overview</w:t>
            </w:r>
            <w:r w:rsidR="007C4122">
              <w:rPr>
                <w:noProof/>
                <w:webHidden/>
              </w:rPr>
              <w:tab/>
            </w:r>
            <w:r w:rsidR="007C4122">
              <w:rPr>
                <w:noProof/>
                <w:webHidden/>
              </w:rPr>
              <w:fldChar w:fldCharType="begin"/>
            </w:r>
            <w:r w:rsidR="007C4122">
              <w:rPr>
                <w:noProof/>
                <w:webHidden/>
              </w:rPr>
              <w:instrText xml:space="preserve"> PAGEREF _Toc326586341 \h </w:instrText>
            </w:r>
            <w:r w:rsidR="007C4122">
              <w:rPr>
                <w:noProof/>
                <w:webHidden/>
              </w:rPr>
            </w:r>
            <w:r w:rsidR="007C4122">
              <w:rPr>
                <w:noProof/>
                <w:webHidden/>
              </w:rPr>
              <w:fldChar w:fldCharType="separate"/>
            </w:r>
            <w:r w:rsidR="007C4122">
              <w:rPr>
                <w:noProof/>
                <w:webHidden/>
              </w:rPr>
              <w:t>5</w:t>
            </w:r>
            <w:r w:rsidR="007C4122">
              <w:rPr>
                <w:noProof/>
                <w:webHidden/>
              </w:rPr>
              <w:fldChar w:fldCharType="end"/>
            </w:r>
          </w:hyperlink>
        </w:p>
        <w:p w:rsidR="007C4122" w:rsidRDefault="00593616">
          <w:pPr>
            <w:pStyle w:val="TOC1"/>
            <w:tabs>
              <w:tab w:val="right" w:leader="dot" w:pos="9350"/>
            </w:tabs>
            <w:rPr>
              <w:noProof/>
            </w:rPr>
          </w:pPr>
          <w:hyperlink w:anchor="_Toc326586342" w:history="1">
            <w:r w:rsidR="007C4122" w:rsidRPr="007B4AF6">
              <w:rPr>
                <w:rStyle w:val="Hyperlink"/>
                <w:noProof/>
              </w:rPr>
              <w:t>Architecture and Anatomy (ANA)</w:t>
            </w:r>
            <w:r w:rsidR="007C4122">
              <w:rPr>
                <w:noProof/>
                <w:webHidden/>
              </w:rPr>
              <w:tab/>
            </w:r>
            <w:r w:rsidR="007C4122">
              <w:rPr>
                <w:noProof/>
                <w:webHidden/>
              </w:rPr>
              <w:fldChar w:fldCharType="begin"/>
            </w:r>
            <w:r w:rsidR="007C4122">
              <w:rPr>
                <w:noProof/>
                <w:webHidden/>
              </w:rPr>
              <w:instrText xml:space="preserve"> PAGEREF _Toc326586342 \h </w:instrText>
            </w:r>
            <w:r w:rsidR="007C4122">
              <w:rPr>
                <w:noProof/>
                <w:webHidden/>
              </w:rPr>
            </w:r>
            <w:r w:rsidR="007C4122">
              <w:rPr>
                <w:noProof/>
                <w:webHidden/>
              </w:rPr>
              <w:fldChar w:fldCharType="separate"/>
            </w:r>
            <w:r w:rsidR="007C4122">
              <w:rPr>
                <w:noProof/>
                <w:webHidden/>
              </w:rPr>
              <w:t>6</w:t>
            </w:r>
            <w:r w:rsidR="007C4122">
              <w:rPr>
                <w:noProof/>
                <w:webHidden/>
              </w:rPr>
              <w:fldChar w:fldCharType="end"/>
            </w:r>
          </w:hyperlink>
        </w:p>
        <w:p w:rsidR="007C4122" w:rsidRDefault="00593616">
          <w:pPr>
            <w:pStyle w:val="TOC2"/>
            <w:tabs>
              <w:tab w:val="right" w:leader="dot" w:pos="9350"/>
            </w:tabs>
            <w:rPr>
              <w:noProof/>
            </w:rPr>
          </w:pPr>
          <w:hyperlink w:anchor="_Toc326586343" w:history="1">
            <w:r w:rsidR="007C4122" w:rsidRPr="007B4AF6">
              <w:rPr>
                <w:rStyle w:val="Hyperlink"/>
                <w:noProof/>
              </w:rPr>
              <w:t>Style Guide</w:t>
            </w:r>
            <w:r w:rsidR="007C4122">
              <w:rPr>
                <w:noProof/>
                <w:webHidden/>
              </w:rPr>
              <w:tab/>
            </w:r>
            <w:r w:rsidR="007C4122">
              <w:rPr>
                <w:noProof/>
                <w:webHidden/>
              </w:rPr>
              <w:fldChar w:fldCharType="begin"/>
            </w:r>
            <w:r w:rsidR="007C4122">
              <w:rPr>
                <w:noProof/>
                <w:webHidden/>
              </w:rPr>
              <w:instrText xml:space="preserve"> PAGEREF _Toc326586343 \h </w:instrText>
            </w:r>
            <w:r w:rsidR="007C4122">
              <w:rPr>
                <w:noProof/>
                <w:webHidden/>
              </w:rPr>
            </w:r>
            <w:r w:rsidR="007C4122">
              <w:rPr>
                <w:noProof/>
                <w:webHidden/>
              </w:rPr>
              <w:fldChar w:fldCharType="separate"/>
            </w:r>
            <w:r w:rsidR="007C4122">
              <w:rPr>
                <w:noProof/>
                <w:webHidden/>
              </w:rPr>
              <w:t>6</w:t>
            </w:r>
            <w:r w:rsidR="007C4122">
              <w:rPr>
                <w:noProof/>
                <w:webHidden/>
              </w:rPr>
              <w:fldChar w:fldCharType="end"/>
            </w:r>
          </w:hyperlink>
        </w:p>
        <w:p w:rsidR="007C4122" w:rsidRDefault="00593616">
          <w:pPr>
            <w:pStyle w:val="TOC3"/>
            <w:tabs>
              <w:tab w:val="right" w:leader="dot" w:pos="9350"/>
            </w:tabs>
            <w:rPr>
              <w:noProof/>
            </w:rPr>
          </w:pPr>
          <w:hyperlink w:anchor="_Toc326586344" w:history="1">
            <w:r w:rsidR="007C4122" w:rsidRPr="007B4AF6">
              <w:rPr>
                <w:rStyle w:val="Hyperlink"/>
                <w:noProof/>
              </w:rPr>
              <w:t>Characters</w:t>
            </w:r>
            <w:r w:rsidR="007C4122">
              <w:rPr>
                <w:noProof/>
                <w:webHidden/>
              </w:rPr>
              <w:tab/>
            </w:r>
            <w:r w:rsidR="007C4122">
              <w:rPr>
                <w:noProof/>
                <w:webHidden/>
              </w:rPr>
              <w:fldChar w:fldCharType="begin"/>
            </w:r>
            <w:r w:rsidR="007C4122">
              <w:rPr>
                <w:noProof/>
                <w:webHidden/>
              </w:rPr>
              <w:instrText xml:space="preserve"> PAGEREF _Toc326586344 \h </w:instrText>
            </w:r>
            <w:r w:rsidR="007C4122">
              <w:rPr>
                <w:noProof/>
                <w:webHidden/>
              </w:rPr>
            </w:r>
            <w:r w:rsidR="007C4122">
              <w:rPr>
                <w:noProof/>
                <w:webHidden/>
              </w:rPr>
              <w:fldChar w:fldCharType="separate"/>
            </w:r>
            <w:r w:rsidR="007C4122">
              <w:rPr>
                <w:noProof/>
                <w:webHidden/>
              </w:rPr>
              <w:t>6</w:t>
            </w:r>
            <w:r w:rsidR="007C4122">
              <w:rPr>
                <w:noProof/>
                <w:webHidden/>
              </w:rPr>
              <w:fldChar w:fldCharType="end"/>
            </w:r>
          </w:hyperlink>
        </w:p>
        <w:p w:rsidR="007C4122" w:rsidRDefault="00593616">
          <w:pPr>
            <w:pStyle w:val="TOC3"/>
            <w:tabs>
              <w:tab w:val="right" w:leader="dot" w:pos="9350"/>
            </w:tabs>
            <w:rPr>
              <w:noProof/>
            </w:rPr>
          </w:pPr>
          <w:hyperlink w:anchor="_Toc326586345" w:history="1">
            <w:r w:rsidR="007C4122" w:rsidRPr="007B4AF6">
              <w:rPr>
                <w:rStyle w:val="Hyperlink"/>
                <w:noProof/>
              </w:rPr>
              <w:t>Environments</w:t>
            </w:r>
            <w:r w:rsidR="007C4122">
              <w:rPr>
                <w:noProof/>
                <w:webHidden/>
              </w:rPr>
              <w:tab/>
            </w:r>
            <w:r w:rsidR="007C4122">
              <w:rPr>
                <w:noProof/>
                <w:webHidden/>
              </w:rPr>
              <w:fldChar w:fldCharType="begin"/>
            </w:r>
            <w:r w:rsidR="007C4122">
              <w:rPr>
                <w:noProof/>
                <w:webHidden/>
              </w:rPr>
              <w:instrText xml:space="preserve"> PAGEREF _Toc326586345 \h </w:instrText>
            </w:r>
            <w:r w:rsidR="007C4122">
              <w:rPr>
                <w:noProof/>
                <w:webHidden/>
              </w:rPr>
            </w:r>
            <w:r w:rsidR="007C4122">
              <w:rPr>
                <w:noProof/>
                <w:webHidden/>
              </w:rPr>
              <w:fldChar w:fldCharType="separate"/>
            </w:r>
            <w:r w:rsidR="007C4122">
              <w:rPr>
                <w:noProof/>
                <w:webHidden/>
              </w:rPr>
              <w:t>6</w:t>
            </w:r>
            <w:r w:rsidR="007C4122">
              <w:rPr>
                <w:noProof/>
                <w:webHidden/>
              </w:rPr>
              <w:fldChar w:fldCharType="end"/>
            </w:r>
          </w:hyperlink>
        </w:p>
        <w:p w:rsidR="007C4122" w:rsidRDefault="00593616">
          <w:pPr>
            <w:pStyle w:val="TOC3"/>
            <w:tabs>
              <w:tab w:val="right" w:leader="dot" w:pos="9350"/>
            </w:tabs>
            <w:rPr>
              <w:noProof/>
            </w:rPr>
          </w:pPr>
          <w:hyperlink w:anchor="_Toc326586346" w:history="1">
            <w:r w:rsidR="007C4122" w:rsidRPr="007B4AF6">
              <w:rPr>
                <w:rStyle w:val="Hyperlink"/>
                <w:noProof/>
              </w:rPr>
              <w:t>Key Objects (Landmarks)</w:t>
            </w:r>
            <w:r w:rsidR="007C4122">
              <w:rPr>
                <w:noProof/>
                <w:webHidden/>
              </w:rPr>
              <w:tab/>
            </w:r>
            <w:r w:rsidR="007C4122">
              <w:rPr>
                <w:noProof/>
                <w:webHidden/>
              </w:rPr>
              <w:fldChar w:fldCharType="begin"/>
            </w:r>
            <w:r w:rsidR="007C4122">
              <w:rPr>
                <w:noProof/>
                <w:webHidden/>
              </w:rPr>
              <w:instrText xml:space="preserve"> PAGEREF _Toc326586346 \h </w:instrText>
            </w:r>
            <w:r w:rsidR="007C4122">
              <w:rPr>
                <w:noProof/>
                <w:webHidden/>
              </w:rPr>
            </w:r>
            <w:r w:rsidR="007C4122">
              <w:rPr>
                <w:noProof/>
                <w:webHidden/>
              </w:rPr>
              <w:fldChar w:fldCharType="separate"/>
            </w:r>
            <w:r w:rsidR="007C4122">
              <w:rPr>
                <w:noProof/>
                <w:webHidden/>
              </w:rPr>
              <w:t>7</w:t>
            </w:r>
            <w:r w:rsidR="007C4122">
              <w:rPr>
                <w:noProof/>
                <w:webHidden/>
              </w:rPr>
              <w:fldChar w:fldCharType="end"/>
            </w:r>
          </w:hyperlink>
        </w:p>
        <w:p w:rsidR="007C4122" w:rsidRDefault="00593616">
          <w:pPr>
            <w:pStyle w:val="TOC2"/>
            <w:tabs>
              <w:tab w:val="right" w:leader="dot" w:pos="9350"/>
            </w:tabs>
            <w:rPr>
              <w:noProof/>
            </w:rPr>
          </w:pPr>
          <w:hyperlink w:anchor="_Toc326586347" w:history="1">
            <w:r w:rsidR="007C4122" w:rsidRPr="007B4AF6">
              <w:rPr>
                <w:rStyle w:val="Hyperlink"/>
                <w:noProof/>
              </w:rPr>
              <w:t>Technical Overview</w:t>
            </w:r>
            <w:r w:rsidR="007C4122">
              <w:rPr>
                <w:noProof/>
                <w:webHidden/>
              </w:rPr>
              <w:tab/>
            </w:r>
            <w:r w:rsidR="007C4122">
              <w:rPr>
                <w:noProof/>
                <w:webHidden/>
              </w:rPr>
              <w:fldChar w:fldCharType="begin"/>
            </w:r>
            <w:r w:rsidR="007C4122">
              <w:rPr>
                <w:noProof/>
                <w:webHidden/>
              </w:rPr>
              <w:instrText xml:space="preserve"> PAGEREF _Toc326586347 \h </w:instrText>
            </w:r>
            <w:r w:rsidR="007C4122">
              <w:rPr>
                <w:noProof/>
                <w:webHidden/>
              </w:rPr>
            </w:r>
            <w:r w:rsidR="007C4122">
              <w:rPr>
                <w:noProof/>
                <w:webHidden/>
              </w:rPr>
              <w:fldChar w:fldCharType="separate"/>
            </w:r>
            <w:r w:rsidR="007C4122">
              <w:rPr>
                <w:noProof/>
                <w:webHidden/>
              </w:rPr>
              <w:t>8</w:t>
            </w:r>
            <w:r w:rsidR="007C4122">
              <w:rPr>
                <w:noProof/>
                <w:webHidden/>
              </w:rPr>
              <w:fldChar w:fldCharType="end"/>
            </w:r>
          </w:hyperlink>
        </w:p>
        <w:p w:rsidR="007C4122" w:rsidRDefault="00593616">
          <w:pPr>
            <w:pStyle w:val="TOC3"/>
            <w:tabs>
              <w:tab w:val="right" w:leader="dot" w:pos="9350"/>
            </w:tabs>
            <w:rPr>
              <w:noProof/>
            </w:rPr>
          </w:pPr>
          <w:hyperlink w:anchor="_Toc326586348" w:history="1">
            <w:r w:rsidR="007C4122" w:rsidRPr="007B4AF6">
              <w:rPr>
                <w:rStyle w:val="Hyperlink"/>
                <w:noProof/>
              </w:rPr>
              <w:t>Modular Assets</w:t>
            </w:r>
            <w:r w:rsidR="007C4122">
              <w:rPr>
                <w:noProof/>
                <w:webHidden/>
              </w:rPr>
              <w:tab/>
            </w:r>
            <w:r w:rsidR="007C4122">
              <w:rPr>
                <w:noProof/>
                <w:webHidden/>
              </w:rPr>
              <w:fldChar w:fldCharType="begin"/>
            </w:r>
            <w:r w:rsidR="007C4122">
              <w:rPr>
                <w:noProof/>
                <w:webHidden/>
              </w:rPr>
              <w:instrText xml:space="preserve"> PAGEREF _Toc326586348 \h </w:instrText>
            </w:r>
            <w:r w:rsidR="007C4122">
              <w:rPr>
                <w:noProof/>
                <w:webHidden/>
              </w:rPr>
            </w:r>
            <w:r w:rsidR="007C4122">
              <w:rPr>
                <w:noProof/>
                <w:webHidden/>
              </w:rPr>
              <w:fldChar w:fldCharType="separate"/>
            </w:r>
            <w:r w:rsidR="007C4122">
              <w:rPr>
                <w:noProof/>
                <w:webHidden/>
              </w:rPr>
              <w:t>8</w:t>
            </w:r>
            <w:r w:rsidR="007C4122">
              <w:rPr>
                <w:noProof/>
                <w:webHidden/>
              </w:rPr>
              <w:fldChar w:fldCharType="end"/>
            </w:r>
          </w:hyperlink>
        </w:p>
        <w:p w:rsidR="007C4122" w:rsidRDefault="00593616">
          <w:pPr>
            <w:pStyle w:val="TOC3"/>
            <w:tabs>
              <w:tab w:val="right" w:leader="dot" w:pos="9350"/>
            </w:tabs>
            <w:rPr>
              <w:noProof/>
            </w:rPr>
          </w:pPr>
          <w:hyperlink w:anchor="_Toc326586349" w:history="1">
            <w:r w:rsidR="007C4122" w:rsidRPr="007B4AF6">
              <w:rPr>
                <w:rStyle w:val="Hyperlink"/>
                <w:noProof/>
              </w:rPr>
              <w:t>Lighting</w:t>
            </w:r>
            <w:r w:rsidR="007C4122">
              <w:rPr>
                <w:noProof/>
                <w:webHidden/>
              </w:rPr>
              <w:tab/>
            </w:r>
            <w:r w:rsidR="007C4122">
              <w:rPr>
                <w:noProof/>
                <w:webHidden/>
              </w:rPr>
              <w:fldChar w:fldCharType="begin"/>
            </w:r>
            <w:r w:rsidR="007C4122">
              <w:rPr>
                <w:noProof/>
                <w:webHidden/>
              </w:rPr>
              <w:instrText xml:space="preserve"> PAGEREF _Toc326586349 \h </w:instrText>
            </w:r>
            <w:r w:rsidR="007C4122">
              <w:rPr>
                <w:noProof/>
                <w:webHidden/>
              </w:rPr>
            </w:r>
            <w:r w:rsidR="007C4122">
              <w:rPr>
                <w:noProof/>
                <w:webHidden/>
              </w:rPr>
              <w:fldChar w:fldCharType="separate"/>
            </w:r>
            <w:r w:rsidR="007C4122">
              <w:rPr>
                <w:noProof/>
                <w:webHidden/>
              </w:rPr>
              <w:t>8</w:t>
            </w:r>
            <w:r w:rsidR="007C4122">
              <w:rPr>
                <w:noProof/>
                <w:webHidden/>
              </w:rPr>
              <w:fldChar w:fldCharType="end"/>
            </w:r>
          </w:hyperlink>
        </w:p>
        <w:p w:rsidR="007C4122" w:rsidRDefault="00593616">
          <w:pPr>
            <w:pStyle w:val="TOC3"/>
            <w:tabs>
              <w:tab w:val="right" w:leader="dot" w:pos="9350"/>
            </w:tabs>
            <w:rPr>
              <w:noProof/>
            </w:rPr>
          </w:pPr>
          <w:hyperlink w:anchor="_Toc326586350" w:history="1">
            <w:r w:rsidR="007C4122" w:rsidRPr="007B4AF6">
              <w:rPr>
                <w:rStyle w:val="Hyperlink"/>
                <w:noProof/>
              </w:rPr>
              <w:t>Color</w:t>
            </w:r>
            <w:r w:rsidR="007C4122">
              <w:rPr>
                <w:noProof/>
                <w:webHidden/>
              </w:rPr>
              <w:tab/>
            </w:r>
            <w:r w:rsidR="007C4122">
              <w:rPr>
                <w:noProof/>
                <w:webHidden/>
              </w:rPr>
              <w:fldChar w:fldCharType="begin"/>
            </w:r>
            <w:r w:rsidR="007C4122">
              <w:rPr>
                <w:noProof/>
                <w:webHidden/>
              </w:rPr>
              <w:instrText xml:space="preserve"> PAGEREF _Toc326586350 \h </w:instrText>
            </w:r>
            <w:r w:rsidR="007C4122">
              <w:rPr>
                <w:noProof/>
                <w:webHidden/>
              </w:rPr>
            </w:r>
            <w:r w:rsidR="007C4122">
              <w:rPr>
                <w:noProof/>
                <w:webHidden/>
              </w:rPr>
              <w:fldChar w:fldCharType="separate"/>
            </w:r>
            <w:r w:rsidR="007C4122">
              <w:rPr>
                <w:noProof/>
                <w:webHidden/>
              </w:rPr>
              <w:t>8</w:t>
            </w:r>
            <w:r w:rsidR="007C4122">
              <w:rPr>
                <w:noProof/>
                <w:webHidden/>
              </w:rPr>
              <w:fldChar w:fldCharType="end"/>
            </w:r>
          </w:hyperlink>
        </w:p>
        <w:p w:rsidR="007C4122" w:rsidRDefault="00593616">
          <w:pPr>
            <w:pStyle w:val="TOC3"/>
            <w:tabs>
              <w:tab w:val="right" w:leader="dot" w:pos="9350"/>
            </w:tabs>
            <w:rPr>
              <w:noProof/>
            </w:rPr>
          </w:pPr>
          <w:hyperlink w:anchor="_Toc326586351" w:history="1">
            <w:r w:rsidR="007C4122" w:rsidRPr="007B4AF6">
              <w:rPr>
                <w:rStyle w:val="Hyperlink"/>
                <w:noProof/>
              </w:rPr>
              <w:t>Materials/Textures</w:t>
            </w:r>
            <w:r w:rsidR="007C4122">
              <w:rPr>
                <w:noProof/>
                <w:webHidden/>
              </w:rPr>
              <w:tab/>
            </w:r>
            <w:r w:rsidR="007C4122">
              <w:rPr>
                <w:noProof/>
                <w:webHidden/>
              </w:rPr>
              <w:fldChar w:fldCharType="begin"/>
            </w:r>
            <w:r w:rsidR="007C4122">
              <w:rPr>
                <w:noProof/>
                <w:webHidden/>
              </w:rPr>
              <w:instrText xml:space="preserve"> PAGEREF _Toc326586351 \h </w:instrText>
            </w:r>
            <w:r w:rsidR="007C4122">
              <w:rPr>
                <w:noProof/>
                <w:webHidden/>
              </w:rPr>
            </w:r>
            <w:r w:rsidR="007C4122">
              <w:rPr>
                <w:noProof/>
                <w:webHidden/>
              </w:rPr>
              <w:fldChar w:fldCharType="separate"/>
            </w:r>
            <w:r w:rsidR="007C4122">
              <w:rPr>
                <w:noProof/>
                <w:webHidden/>
              </w:rPr>
              <w:t>9</w:t>
            </w:r>
            <w:r w:rsidR="007C4122">
              <w:rPr>
                <w:noProof/>
                <w:webHidden/>
              </w:rPr>
              <w:fldChar w:fldCharType="end"/>
            </w:r>
          </w:hyperlink>
        </w:p>
        <w:p w:rsidR="007C4122" w:rsidRDefault="00593616">
          <w:pPr>
            <w:pStyle w:val="TOC3"/>
            <w:tabs>
              <w:tab w:val="right" w:leader="dot" w:pos="9350"/>
            </w:tabs>
            <w:rPr>
              <w:noProof/>
            </w:rPr>
          </w:pPr>
          <w:hyperlink w:anchor="_Toc326586352" w:history="1">
            <w:r w:rsidR="007C4122" w:rsidRPr="007B4AF6">
              <w:rPr>
                <w:rStyle w:val="Hyperlink"/>
                <w:noProof/>
              </w:rPr>
              <w:t>Proportion/Scale</w:t>
            </w:r>
            <w:r w:rsidR="007C4122">
              <w:rPr>
                <w:noProof/>
                <w:webHidden/>
              </w:rPr>
              <w:tab/>
            </w:r>
            <w:r w:rsidR="007C4122">
              <w:rPr>
                <w:noProof/>
                <w:webHidden/>
              </w:rPr>
              <w:fldChar w:fldCharType="begin"/>
            </w:r>
            <w:r w:rsidR="007C4122">
              <w:rPr>
                <w:noProof/>
                <w:webHidden/>
              </w:rPr>
              <w:instrText xml:space="preserve"> PAGEREF _Toc326586352 \h </w:instrText>
            </w:r>
            <w:r w:rsidR="007C4122">
              <w:rPr>
                <w:noProof/>
                <w:webHidden/>
              </w:rPr>
            </w:r>
            <w:r w:rsidR="007C4122">
              <w:rPr>
                <w:noProof/>
                <w:webHidden/>
              </w:rPr>
              <w:fldChar w:fldCharType="separate"/>
            </w:r>
            <w:r w:rsidR="007C4122">
              <w:rPr>
                <w:noProof/>
                <w:webHidden/>
              </w:rPr>
              <w:t>11</w:t>
            </w:r>
            <w:r w:rsidR="007C4122">
              <w:rPr>
                <w:noProof/>
                <w:webHidden/>
              </w:rPr>
              <w:fldChar w:fldCharType="end"/>
            </w:r>
          </w:hyperlink>
        </w:p>
        <w:p w:rsidR="007C4122" w:rsidRDefault="00593616">
          <w:pPr>
            <w:pStyle w:val="TOC3"/>
            <w:tabs>
              <w:tab w:val="right" w:leader="dot" w:pos="9350"/>
            </w:tabs>
            <w:rPr>
              <w:noProof/>
            </w:rPr>
          </w:pPr>
          <w:hyperlink w:anchor="_Toc326586353" w:history="1">
            <w:r w:rsidR="007C4122" w:rsidRPr="007B4AF6">
              <w:rPr>
                <w:rStyle w:val="Hyperlink"/>
                <w:noProof/>
              </w:rPr>
              <w:t>Font</w:t>
            </w:r>
            <w:r w:rsidR="007C4122">
              <w:rPr>
                <w:noProof/>
                <w:webHidden/>
              </w:rPr>
              <w:tab/>
            </w:r>
            <w:r w:rsidR="007C4122">
              <w:rPr>
                <w:noProof/>
                <w:webHidden/>
              </w:rPr>
              <w:fldChar w:fldCharType="begin"/>
            </w:r>
            <w:r w:rsidR="007C4122">
              <w:rPr>
                <w:noProof/>
                <w:webHidden/>
              </w:rPr>
              <w:instrText xml:space="preserve"> PAGEREF _Toc326586353 \h </w:instrText>
            </w:r>
            <w:r w:rsidR="007C4122">
              <w:rPr>
                <w:noProof/>
                <w:webHidden/>
              </w:rPr>
            </w:r>
            <w:r w:rsidR="007C4122">
              <w:rPr>
                <w:noProof/>
                <w:webHidden/>
              </w:rPr>
              <w:fldChar w:fldCharType="separate"/>
            </w:r>
            <w:r w:rsidR="007C4122">
              <w:rPr>
                <w:noProof/>
                <w:webHidden/>
              </w:rPr>
              <w:t>12</w:t>
            </w:r>
            <w:r w:rsidR="007C4122">
              <w:rPr>
                <w:noProof/>
                <w:webHidden/>
              </w:rPr>
              <w:fldChar w:fldCharType="end"/>
            </w:r>
          </w:hyperlink>
        </w:p>
        <w:p w:rsidR="007C4122" w:rsidRDefault="00593616">
          <w:pPr>
            <w:pStyle w:val="TOC1"/>
            <w:tabs>
              <w:tab w:val="right" w:leader="dot" w:pos="9350"/>
            </w:tabs>
            <w:rPr>
              <w:noProof/>
            </w:rPr>
          </w:pPr>
          <w:hyperlink w:anchor="_Toc326586354" w:history="1">
            <w:r w:rsidR="007C4122" w:rsidRPr="007B4AF6">
              <w:rPr>
                <w:rStyle w:val="Hyperlink"/>
                <w:noProof/>
              </w:rPr>
              <w:t>Asset List</w:t>
            </w:r>
            <w:r w:rsidR="007C4122">
              <w:rPr>
                <w:noProof/>
                <w:webHidden/>
              </w:rPr>
              <w:tab/>
            </w:r>
            <w:r w:rsidR="007C4122">
              <w:rPr>
                <w:noProof/>
                <w:webHidden/>
              </w:rPr>
              <w:fldChar w:fldCharType="begin"/>
            </w:r>
            <w:r w:rsidR="007C4122">
              <w:rPr>
                <w:noProof/>
                <w:webHidden/>
              </w:rPr>
              <w:instrText xml:space="preserve"> PAGEREF _Toc326586354 \h </w:instrText>
            </w:r>
            <w:r w:rsidR="007C4122">
              <w:rPr>
                <w:noProof/>
                <w:webHidden/>
              </w:rPr>
            </w:r>
            <w:r w:rsidR="007C4122">
              <w:rPr>
                <w:noProof/>
                <w:webHidden/>
              </w:rPr>
              <w:fldChar w:fldCharType="separate"/>
            </w:r>
            <w:r w:rsidR="007C4122">
              <w:rPr>
                <w:noProof/>
                <w:webHidden/>
              </w:rPr>
              <w:t>13</w:t>
            </w:r>
            <w:r w:rsidR="007C4122">
              <w:rPr>
                <w:noProof/>
                <w:webHidden/>
              </w:rPr>
              <w:fldChar w:fldCharType="end"/>
            </w:r>
          </w:hyperlink>
        </w:p>
        <w:p w:rsidR="007504EC" w:rsidRDefault="007D4AC0">
          <w:r>
            <w:fldChar w:fldCharType="end"/>
          </w:r>
        </w:p>
      </w:sdtContent>
    </w:sdt>
    <w:p w:rsidR="00177ADF" w:rsidRDefault="00177ADF" w:rsidP="00177ADF">
      <w:pPr>
        <w:rPr>
          <w:rStyle w:val="Emphasis"/>
        </w:rPr>
      </w:pPr>
      <w:r w:rsidRPr="00EC2762">
        <w:rPr>
          <w:rStyle w:val="Emphasis"/>
        </w:rPr>
        <w:t>Instruction:  Generate an automatic Table of Contents.  Correct for any bookmark errors and confirm that the CNTRL-click navigates properly.</w:t>
      </w:r>
    </w:p>
    <w:p w:rsidR="00177ADF" w:rsidRDefault="00177ADF">
      <w:pPr>
        <w:rPr>
          <w:rStyle w:val="Emphasis"/>
        </w:rPr>
      </w:pPr>
      <w:r>
        <w:rPr>
          <w:rStyle w:val="Emphasis"/>
        </w:rPr>
        <w:br w:type="page"/>
      </w:r>
    </w:p>
    <w:p w:rsidR="00177ADF" w:rsidRDefault="00177ADF" w:rsidP="00177ADF">
      <w:pPr>
        <w:pStyle w:val="Heading1"/>
      </w:pPr>
      <w:bookmarkStart w:id="1" w:name="_Toc326586338"/>
      <w:r>
        <w:lastRenderedPageBreak/>
        <w:t>Table of Figures</w:t>
      </w:r>
      <w:bookmarkEnd w:id="1"/>
    </w:p>
    <w:p w:rsidR="00177ADF" w:rsidRDefault="00177ADF">
      <w:pPr>
        <w:pStyle w:val="TableofFigures"/>
        <w:tabs>
          <w:tab w:val="right" w:leader="dot" w:pos="9350"/>
        </w:tabs>
        <w:rPr>
          <w:rStyle w:val="Emphasis"/>
        </w:rPr>
      </w:pPr>
    </w:p>
    <w:p w:rsidR="004F6AEC" w:rsidRDefault="007D4AC0">
      <w:pPr>
        <w:pStyle w:val="TableofFigures"/>
        <w:tabs>
          <w:tab w:val="right" w:leader="dot" w:pos="9350"/>
        </w:tabs>
        <w:rPr>
          <w:noProof/>
        </w:rPr>
      </w:pPr>
      <w:r>
        <w:rPr>
          <w:rStyle w:val="Emphasis"/>
        </w:rPr>
        <w:fldChar w:fldCharType="begin"/>
      </w:r>
      <w:r w:rsidR="00177ADF">
        <w:rPr>
          <w:rStyle w:val="Emphasis"/>
        </w:rPr>
        <w:instrText xml:space="preserve"> TOC \h \z \c "Figure" </w:instrText>
      </w:r>
      <w:r>
        <w:rPr>
          <w:rStyle w:val="Emphasis"/>
        </w:rPr>
        <w:fldChar w:fldCharType="separate"/>
      </w:r>
      <w:hyperlink w:anchor="_Toc263840461" w:history="1">
        <w:r w:rsidR="004F6AEC" w:rsidRPr="00714164">
          <w:rPr>
            <w:rStyle w:val="Hyperlink"/>
            <w:noProof/>
          </w:rPr>
          <w:t>Figure 8:  Example of Color Palette</w:t>
        </w:r>
        <w:r w:rsidR="004F6AEC">
          <w:rPr>
            <w:noProof/>
            <w:webHidden/>
          </w:rPr>
          <w:tab/>
        </w:r>
        <w:r w:rsidR="004F6AEC">
          <w:rPr>
            <w:noProof/>
            <w:webHidden/>
          </w:rPr>
          <w:fldChar w:fldCharType="begin"/>
        </w:r>
        <w:r w:rsidR="004F6AEC">
          <w:rPr>
            <w:noProof/>
            <w:webHidden/>
          </w:rPr>
          <w:instrText xml:space="preserve"> PAGEREF _Toc263840461 \h </w:instrText>
        </w:r>
        <w:r w:rsidR="004F6AEC">
          <w:rPr>
            <w:noProof/>
            <w:webHidden/>
          </w:rPr>
        </w:r>
        <w:r w:rsidR="004F6AEC">
          <w:rPr>
            <w:noProof/>
            <w:webHidden/>
          </w:rPr>
          <w:fldChar w:fldCharType="separate"/>
        </w:r>
        <w:r w:rsidR="007173F6">
          <w:rPr>
            <w:noProof/>
            <w:webHidden/>
          </w:rPr>
          <w:t>8</w:t>
        </w:r>
        <w:r w:rsidR="004F6AEC">
          <w:rPr>
            <w:noProof/>
            <w:webHidden/>
          </w:rPr>
          <w:fldChar w:fldCharType="end"/>
        </w:r>
      </w:hyperlink>
    </w:p>
    <w:p w:rsidR="004F6AEC" w:rsidRDefault="00593616">
      <w:pPr>
        <w:pStyle w:val="TableofFigures"/>
        <w:tabs>
          <w:tab w:val="right" w:leader="dot" w:pos="9350"/>
        </w:tabs>
        <w:rPr>
          <w:noProof/>
        </w:rPr>
      </w:pPr>
      <w:hyperlink w:anchor="_Toc263840462" w:history="1">
        <w:r w:rsidR="004F6AEC" w:rsidRPr="00714164">
          <w:rPr>
            <w:rStyle w:val="Hyperlink"/>
            <w:noProof/>
          </w:rPr>
          <w:t>Figure 9:  Example of Scale Chart</w:t>
        </w:r>
        <w:r w:rsidR="004F6AEC">
          <w:rPr>
            <w:noProof/>
            <w:webHidden/>
          </w:rPr>
          <w:tab/>
        </w:r>
        <w:r w:rsidR="004F6AEC">
          <w:rPr>
            <w:noProof/>
            <w:webHidden/>
          </w:rPr>
          <w:fldChar w:fldCharType="begin"/>
        </w:r>
        <w:r w:rsidR="004F6AEC">
          <w:rPr>
            <w:noProof/>
            <w:webHidden/>
          </w:rPr>
          <w:instrText xml:space="preserve"> PAGEREF _Toc263840462 \h </w:instrText>
        </w:r>
        <w:r w:rsidR="004F6AEC">
          <w:rPr>
            <w:noProof/>
            <w:webHidden/>
          </w:rPr>
        </w:r>
        <w:r w:rsidR="004F6AEC">
          <w:rPr>
            <w:noProof/>
            <w:webHidden/>
          </w:rPr>
          <w:fldChar w:fldCharType="separate"/>
        </w:r>
        <w:r w:rsidR="007173F6">
          <w:rPr>
            <w:noProof/>
            <w:webHidden/>
          </w:rPr>
          <w:t>12</w:t>
        </w:r>
        <w:r w:rsidR="004F6AEC">
          <w:rPr>
            <w:noProof/>
            <w:webHidden/>
          </w:rPr>
          <w:fldChar w:fldCharType="end"/>
        </w:r>
      </w:hyperlink>
    </w:p>
    <w:p w:rsidR="004F6AEC" w:rsidRDefault="00593616">
      <w:pPr>
        <w:pStyle w:val="TableofFigures"/>
        <w:tabs>
          <w:tab w:val="right" w:leader="dot" w:pos="9350"/>
        </w:tabs>
        <w:rPr>
          <w:noProof/>
        </w:rPr>
      </w:pPr>
      <w:hyperlink w:anchor="_Toc263840463" w:history="1">
        <w:r w:rsidR="004F6AEC" w:rsidRPr="00714164">
          <w:rPr>
            <w:rStyle w:val="Hyperlink"/>
            <w:noProof/>
          </w:rPr>
          <w:t>Figure 15:  Example Environment Concept</w:t>
        </w:r>
        <w:r w:rsidR="004F6AEC">
          <w:rPr>
            <w:noProof/>
            <w:webHidden/>
          </w:rPr>
          <w:tab/>
        </w:r>
        <w:r w:rsidR="004F6AEC">
          <w:rPr>
            <w:noProof/>
            <w:webHidden/>
          </w:rPr>
          <w:fldChar w:fldCharType="begin"/>
        </w:r>
        <w:r w:rsidR="004F6AEC">
          <w:rPr>
            <w:noProof/>
            <w:webHidden/>
          </w:rPr>
          <w:instrText xml:space="preserve"> PAGEREF _Toc263840463 \h </w:instrText>
        </w:r>
        <w:r w:rsidR="004F6AEC">
          <w:rPr>
            <w:noProof/>
            <w:webHidden/>
          </w:rPr>
        </w:r>
        <w:r w:rsidR="004F6AEC">
          <w:rPr>
            <w:noProof/>
            <w:webHidden/>
          </w:rPr>
          <w:fldChar w:fldCharType="separate"/>
        </w:r>
        <w:r w:rsidR="007173F6">
          <w:rPr>
            <w:noProof/>
            <w:webHidden/>
          </w:rPr>
          <w:t>7</w:t>
        </w:r>
        <w:r w:rsidR="004F6AEC">
          <w:rPr>
            <w:noProof/>
            <w:webHidden/>
          </w:rPr>
          <w:fldChar w:fldCharType="end"/>
        </w:r>
      </w:hyperlink>
    </w:p>
    <w:p w:rsidR="004F6AEC" w:rsidRDefault="00593616">
      <w:pPr>
        <w:pStyle w:val="TableofFigures"/>
        <w:tabs>
          <w:tab w:val="right" w:leader="dot" w:pos="9350"/>
        </w:tabs>
        <w:rPr>
          <w:noProof/>
        </w:rPr>
      </w:pPr>
      <w:hyperlink w:anchor="_Toc263840464" w:history="1">
        <w:r w:rsidR="004F6AEC" w:rsidRPr="00714164">
          <w:rPr>
            <w:rStyle w:val="Hyperlink"/>
            <w:noProof/>
          </w:rPr>
          <w:t>Figure 16:  Example Key Object Concept</w:t>
        </w:r>
        <w:r w:rsidR="004F6AEC">
          <w:rPr>
            <w:noProof/>
            <w:webHidden/>
          </w:rPr>
          <w:tab/>
        </w:r>
        <w:r w:rsidR="004F6AEC">
          <w:rPr>
            <w:noProof/>
            <w:webHidden/>
          </w:rPr>
          <w:fldChar w:fldCharType="begin"/>
        </w:r>
        <w:r w:rsidR="004F6AEC">
          <w:rPr>
            <w:noProof/>
            <w:webHidden/>
          </w:rPr>
          <w:instrText xml:space="preserve"> PAGEREF _Toc263840464 \h </w:instrText>
        </w:r>
        <w:r w:rsidR="004F6AEC">
          <w:rPr>
            <w:noProof/>
            <w:webHidden/>
          </w:rPr>
        </w:r>
        <w:r w:rsidR="004F6AEC">
          <w:rPr>
            <w:noProof/>
            <w:webHidden/>
          </w:rPr>
          <w:fldChar w:fldCharType="separate"/>
        </w:r>
        <w:r w:rsidR="007173F6">
          <w:rPr>
            <w:noProof/>
            <w:webHidden/>
          </w:rPr>
          <w:t>9</w:t>
        </w:r>
        <w:r w:rsidR="004F6AEC">
          <w:rPr>
            <w:noProof/>
            <w:webHidden/>
          </w:rPr>
          <w:fldChar w:fldCharType="end"/>
        </w:r>
      </w:hyperlink>
    </w:p>
    <w:p w:rsidR="004F6AEC" w:rsidRDefault="00593616">
      <w:pPr>
        <w:pStyle w:val="TableofFigures"/>
        <w:tabs>
          <w:tab w:val="right" w:leader="dot" w:pos="9350"/>
        </w:tabs>
        <w:rPr>
          <w:noProof/>
        </w:rPr>
      </w:pPr>
      <w:hyperlink w:anchor="_Toc263840465" w:history="1">
        <w:r w:rsidR="004F6AEC" w:rsidRPr="00714164">
          <w:rPr>
            <w:rStyle w:val="Hyperlink"/>
            <w:noProof/>
          </w:rPr>
          <w:t>Figure 17:  Example of Font</w:t>
        </w:r>
        <w:r w:rsidR="004F6AEC">
          <w:rPr>
            <w:noProof/>
            <w:webHidden/>
          </w:rPr>
          <w:tab/>
        </w:r>
        <w:r w:rsidR="004F6AEC">
          <w:rPr>
            <w:noProof/>
            <w:webHidden/>
          </w:rPr>
          <w:fldChar w:fldCharType="begin"/>
        </w:r>
        <w:r w:rsidR="004F6AEC">
          <w:rPr>
            <w:noProof/>
            <w:webHidden/>
          </w:rPr>
          <w:instrText xml:space="preserve"> PAGEREF _Toc263840465 \h </w:instrText>
        </w:r>
        <w:r w:rsidR="004F6AEC">
          <w:rPr>
            <w:noProof/>
            <w:webHidden/>
          </w:rPr>
        </w:r>
        <w:r w:rsidR="004F6AEC">
          <w:rPr>
            <w:noProof/>
            <w:webHidden/>
          </w:rPr>
          <w:fldChar w:fldCharType="separate"/>
        </w:r>
        <w:r w:rsidR="007173F6">
          <w:rPr>
            <w:noProof/>
            <w:webHidden/>
          </w:rPr>
          <w:t>13</w:t>
        </w:r>
        <w:r w:rsidR="004F6AEC">
          <w:rPr>
            <w:noProof/>
            <w:webHidden/>
          </w:rPr>
          <w:fldChar w:fldCharType="end"/>
        </w:r>
      </w:hyperlink>
    </w:p>
    <w:p w:rsidR="00177ADF" w:rsidRPr="00EC2762" w:rsidRDefault="007D4AC0" w:rsidP="00177ADF">
      <w:pPr>
        <w:rPr>
          <w:rStyle w:val="Emphasis"/>
        </w:rPr>
      </w:pPr>
      <w:r>
        <w:rPr>
          <w:rStyle w:val="Emphasis"/>
        </w:rPr>
        <w:fldChar w:fldCharType="end"/>
      </w:r>
    </w:p>
    <w:p w:rsidR="00177ADF" w:rsidRDefault="00177ADF" w:rsidP="00177ADF">
      <w:pPr>
        <w:rPr>
          <w:rStyle w:val="Emphasis"/>
        </w:rPr>
      </w:pPr>
      <w:r w:rsidRPr="00EC2762">
        <w:rPr>
          <w:rStyle w:val="Emphasis"/>
        </w:rPr>
        <w:t>Instruction:  Genera</w:t>
      </w:r>
      <w:r>
        <w:rPr>
          <w:rStyle w:val="Emphasis"/>
        </w:rPr>
        <w:t>te an automatic Table of Figures</w:t>
      </w:r>
      <w:r w:rsidRPr="00EC2762">
        <w:rPr>
          <w:rStyle w:val="Emphasis"/>
        </w:rPr>
        <w:t>.  Correct for any bookmar</w:t>
      </w:r>
      <w:r w:rsidR="004F6AEC">
        <w:rPr>
          <w:rStyle w:val="Emphasis"/>
        </w:rPr>
        <w:t>k errors and confirm that the C</w:t>
      </w:r>
      <w:r w:rsidRPr="00EC2762">
        <w:rPr>
          <w:rStyle w:val="Emphasis"/>
        </w:rPr>
        <w:t>TRL-click navigates properly.</w:t>
      </w:r>
    </w:p>
    <w:p w:rsidR="00403477" w:rsidRDefault="00403477"/>
    <w:p w:rsidR="00177ADF" w:rsidRDefault="00177ADF">
      <w:pPr>
        <w:rPr>
          <w:rFonts w:asciiTheme="majorHAnsi" w:eastAsiaTheme="majorEastAsia" w:hAnsiTheme="majorHAnsi" w:cstheme="majorBidi"/>
          <w:b/>
          <w:bCs/>
          <w:color w:val="365F91" w:themeColor="accent1" w:themeShade="BF"/>
          <w:sz w:val="28"/>
          <w:szCs w:val="28"/>
        </w:rPr>
      </w:pPr>
      <w:r>
        <w:br w:type="page"/>
      </w:r>
    </w:p>
    <w:p w:rsidR="003158D8" w:rsidRDefault="003158D8" w:rsidP="003158D8">
      <w:pPr>
        <w:pStyle w:val="Heading1"/>
      </w:pPr>
      <w:bookmarkStart w:id="2" w:name="_Toc326834582"/>
      <w:r>
        <w:lastRenderedPageBreak/>
        <w:t>Theme Overview</w:t>
      </w:r>
      <w:bookmarkEnd w:id="2"/>
    </w:p>
    <w:p w:rsidR="003158D8" w:rsidRDefault="003158D8" w:rsidP="003158D8">
      <w:pPr>
        <w:rPr>
          <w:rStyle w:val="Emphasis"/>
        </w:rPr>
      </w:pPr>
      <w:r w:rsidRPr="00A84484">
        <w:rPr>
          <w:rStyle w:val="Emphasis"/>
        </w:rPr>
        <w:t xml:space="preserve">Instruction:  </w:t>
      </w:r>
      <w:r>
        <w:rPr>
          <w:rStyle w:val="Emphasis"/>
        </w:rPr>
        <w:t>Create a Look and Feel Concept image which will define the overall visual style of the game.   This will be the primary reference for all assets, lighting, atmosphere, etc. [this can be a painting or an in-game screenshot of some mockup assets, materials, and lighting]</w:t>
      </w:r>
    </w:p>
    <w:p w:rsidR="003158D8" w:rsidRDefault="003158D8" w:rsidP="003158D8">
      <w:pPr>
        <w:rPr>
          <w:rStyle w:val="Emphasis"/>
        </w:rPr>
      </w:pPr>
      <w:r>
        <w:rPr>
          <w:rStyle w:val="Emphasis"/>
        </w:rPr>
        <w:t>Below the image, put “Figure 1: Look and Feel Concept for [name of your game]”.</w:t>
      </w:r>
    </w:p>
    <w:p w:rsidR="003158D8" w:rsidRDefault="003158D8" w:rsidP="003158D8">
      <w:pPr>
        <w:pStyle w:val="Heading2"/>
      </w:pPr>
      <w:bookmarkStart w:id="3" w:name="_Toc326834583"/>
      <w:r>
        <w:t>Game Art Overview</w:t>
      </w:r>
      <w:bookmarkEnd w:id="3"/>
    </w:p>
    <w:p w:rsidR="003158D8" w:rsidRDefault="003158D8" w:rsidP="003158D8">
      <w:pPr>
        <w:rPr>
          <w:rFonts w:cstheme="minorHAnsi"/>
        </w:rPr>
      </w:pPr>
      <w:r w:rsidRPr="00EC2762">
        <w:rPr>
          <w:rStyle w:val="Emphasis"/>
        </w:rPr>
        <w:t>Instruction:</w:t>
      </w:r>
      <w:r>
        <w:rPr>
          <w:rStyle w:val="Emphasis"/>
        </w:rPr>
        <w:t xml:space="preserve">  </w:t>
      </w:r>
      <w:r w:rsidRPr="009D0942">
        <w:rPr>
          <w:i/>
        </w:rPr>
        <w:t xml:space="preserve">Write one paragraph </w:t>
      </w:r>
      <w:r>
        <w:rPr>
          <w:i/>
        </w:rPr>
        <w:t>describing</w:t>
      </w:r>
      <w:r w:rsidRPr="009D0942">
        <w:rPr>
          <w:i/>
        </w:rPr>
        <w:t xml:space="preserve"> the visual style </w:t>
      </w:r>
      <w:r>
        <w:rPr>
          <w:i/>
        </w:rPr>
        <w:t>--</w:t>
      </w:r>
      <w:r w:rsidRPr="009D0942">
        <w:rPr>
          <w:i/>
        </w:rPr>
        <w:t xml:space="preserve">how it relates to the </w:t>
      </w:r>
      <w:r>
        <w:rPr>
          <w:i/>
        </w:rPr>
        <w:t xml:space="preserve">story, how it relates to the </w:t>
      </w:r>
      <w:r w:rsidRPr="009D0942">
        <w:rPr>
          <w:i/>
        </w:rPr>
        <w:t xml:space="preserve">general </w:t>
      </w:r>
      <w:r>
        <w:rPr>
          <w:i/>
        </w:rPr>
        <w:t>design of the game</w:t>
      </w:r>
      <w:r w:rsidRPr="009D0942">
        <w:rPr>
          <w:i/>
        </w:rPr>
        <w:t xml:space="preserve">.  Write </w:t>
      </w:r>
      <w:r>
        <w:rPr>
          <w:i/>
        </w:rPr>
        <w:t>another</w:t>
      </w:r>
      <w:r w:rsidRPr="009D0942">
        <w:rPr>
          <w:i/>
        </w:rPr>
        <w:t xml:space="preserve"> paragraph </w:t>
      </w:r>
      <w:r>
        <w:rPr>
          <w:i/>
        </w:rPr>
        <w:t>describing</w:t>
      </w:r>
      <w:r w:rsidRPr="009D0942">
        <w:rPr>
          <w:i/>
        </w:rPr>
        <w:t xml:space="preserve"> the em</w:t>
      </w:r>
      <w:r>
        <w:rPr>
          <w:i/>
        </w:rPr>
        <w:t>otions you want players to feel as a result of your use of this</w:t>
      </w:r>
      <w:r w:rsidRPr="009D0942">
        <w:rPr>
          <w:i/>
        </w:rPr>
        <w:t xml:space="preserve"> style</w:t>
      </w:r>
      <w:r>
        <w:rPr>
          <w:i/>
        </w:rPr>
        <w:t>.</w:t>
      </w:r>
    </w:p>
    <w:p w:rsidR="00C858D7" w:rsidRDefault="00C858D7">
      <w:pPr>
        <w:rPr>
          <w:rFonts w:asciiTheme="majorHAnsi" w:eastAsiaTheme="majorEastAsia" w:hAnsiTheme="majorHAnsi" w:cstheme="majorBidi"/>
          <w:b/>
          <w:bCs/>
          <w:color w:val="365F91" w:themeColor="accent1" w:themeShade="BF"/>
          <w:sz w:val="28"/>
          <w:szCs w:val="28"/>
        </w:rPr>
      </w:pPr>
      <w:r>
        <w:br w:type="page"/>
      </w:r>
    </w:p>
    <w:p w:rsidR="009E65A6" w:rsidRPr="009E65A6" w:rsidRDefault="009E65A6" w:rsidP="009E65A6">
      <w:pPr>
        <w:pStyle w:val="Heading2"/>
        <w:rPr>
          <w:color w:val="365F91" w:themeColor="accent1" w:themeShade="BF"/>
          <w:sz w:val="28"/>
          <w:szCs w:val="28"/>
        </w:rPr>
      </w:pPr>
      <w:r>
        <w:lastRenderedPageBreak/>
        <w:t xml:space="preserve">Architecture and Anatomy (ANA) -- </w:t>
      </w:r>
      <w:r w:rsidRPr="009E65A6">
        <w:rPr>
          <w:color w:val="365F91" w:themeColor="accent1" w:themeShade="BF"/>
          <w:sz w:val="28"/>
          <w:szCs w:val="28"/>
        </w:rPr>
        <w:t>Style Guide</w:t>
      </w:r>
    </w:p>
    <w:p w:rsidR="009E65A6" w:rsidRPr="009E65A6" w:rsidRDefault="009E65A6" w:rsidP="009E65A6">
      <w:pPr>
        <w:pStyle w:val="NoSpacing"/>
        <w:rPr>
          <w:rFonts w:asciiTheme="minorHAnsi" w:hAnsiTheme="minorHAnsi" w:cstheme="minorHAnsi"/>
          <w:i/>
        </w:rPr>
      </w:pPr>
      <w:r w:rsidRPr="009E65A6">
        <w:rPr>
          <w:rFonts w:asciiTheme="minorHAnsi" w:hAnsiTheme="minorHAnsi" w:cstheme="minorHAnsi"/>
          <w:i/>
        </w:rPr>
        <w:t>NOTE:  The goal is a unified style.  Be detailed and specific in describing each element</w:t>
      </w:r>
      <w:r>
        <w:rPr>
          <w:rFonts w:asciiTheme="minorHAnsi" w:hAnsiTheme="minorHAnsi" w:cstheme="minorHAnsi"/>
          <w:i/>
        </w:rPr>
        <w:t>.</w:t>
      </w:r>
    </w:p>
    <w:p w:rsidR="00D442AC" w:rsidRDefault="00D442AC" w:rsidP="00D442AC">
      <w:pPr>
        <w:pStyle w:val="Heading3"/>
      </w:pPr>
      <w:bookmarkStart w:id="4" w:name="_Toc326586344"/>
      <w:r>
        <w:t>Characters</w:t>
      </w:r>
      <w:bookmarkEnd w:id="4"/>
    </w:p>
    <w:p w:rsidR="00D442AC" w:rsidRDefault="00D442AC" w:rsidP="00D442AC">
      <w:r w:rsidRPr="005914B6">
        <w:rPr>
          <w:rStyle w:val="Emphasis"/>
        </w:rPr>
        <w:t xml:space="preserve">Instruction:  </w:t>
      </w:r>
      <w:r>
        <w:rPr>
          <w:rStyle w:val="Emphasis"/>
        </w:rPr>
        <w:t xml:space="preserve">Create a color </w:t>
      </w:r>
      <w:proofErr w:type="spellStart"/>
      <w:r w:rsidR="000F1846">
        <w:rPr>
          <w:rStyle w:val="Emphasis"/>
        </w:rPr>
        <w:t>modelsheet</w:t>
      </w:r>
      <w:proofErr w:type="spellEnd"/>
      <w:r>
        <w:rPr>
          <w:rStyle w:val="Emphasis"/>
        </w:rPr>
        <w:t xml:space="preserve"> of each major character </w:t>
      </w:r>
      <w:r w:rsidR="000F1846">
        <w:rPr>
          <w:rStyle w:val="Emphasis"/>
        </w:rPr>
        <w:t xml:space="preserve">with all necessary views. </w:t>
      </w:r>
      <w:r>
        <w:rPr>
          <w:rStyle w:val="Emphasis"/>
        </w:rPr>
        <w:t>Describe the animation style to be used.</w:t>
      </w:r>
    </w:p>
    <w:p w:rsidR="00140139" w:rsidRDefault="00140139" w:rsidP="00140139">
      <w:pPr>
        <w:pStyle w:val="Heading3"/>
        <w:rPr>
          <w:ins w:id="5" w:author="Stringer, Elizabeth" w:date="2012-06-12T14:25:00Z"/>
        </w:rPr>
      </w:pPr>
      <w:bookmarkStart w:id="6" w:name="_Toc326834584"/>
      <w:ins w:id="7" w:author="Stringer, Elizabeth" w:date="2012-06-12T14:25:00Z">
        <w:r>
          <w:t>Weapons</w:t>
        </w:r>
      </w:ins>
    </w:p>
    <w:p w:rsidR="00140139" w:rsidRDefault="00140139" w:rsidP="00140139">
      <w:ins w:id="8" w:author="Stringer, Elizabeth" w:date="2012-06-12T14:25:00Z">
        <w:r w:rsidRPr="005914B6">
          <w:rPr>
            <w:rStyle w:val="Emphasis"/>
          </w:rPr>
          <w:t xml:space="preserve">Instruction:  </w:t>
        </w:r>
        <w:r>
          <w:rPr>
            <w:rStyle w:val="Emphasis"/>
          </w:rPr>
          <w:t xml:space="preserve">Create a color </w:t>
        </w:r>
        <w:proofErr w:type="spellStart"/>
        <w:r>
          <w:rPr>
            <w:rStyle w:val="Emphasis"/>
          </w:rPr>
          <w:t>modelsheet</w:t>
        </w:r>
        <w:proofErr w:type="spellEnd"/>
        <w:r>
          <w:rPr>
            <w:rStyle w:val="Emphasis"/>
          </w:rPr>
          <w:t xml:space="preserve"> of each major weapon with all necessary views. Describe the animation style</w:t>
        </w:r>
      </w:ins>
      <w:r w:rsidR="00C03AB5">
        <w:rPr>
          <w:rStyle w:val="Emphasis"/>
        </w:rPr>
        <w:t xml:space="preserve"> (</w:t>
      </w:r>
      <w:proofErr w:type="spellStart"/>
      <w:r w:rsidR="00C03AB5">
        <w:rPr>
          <w:rStyle w:val="Emphasis"/>
        </w:rPr>
        <w:t>ifany</w:t>
      </w:r>
      <w:proofErr w:type="spellEnd"/>
      <w:r w:rsidR="00C03AB5">
        <w:rPr>
          <w:rStyle w:val="Emphasis"/>
        </w:rPr>
        <w:t>)</w:t>
      </w:r>
      <w:r>
        <w:rPr>
          <w:rStyle w:val="Emphasis"/>
        </w:rPr>
        <w:t xml:space="preserve"> to be used.</w:t>
      </w:r>
    </w:p>
    <w:p w:rsidR="009E65A6" w:rsidRDefault="009E65A6" w:rsidP="009E65A6">
      <w:pPr>
        <w:pStyle w:val="Heading3"/>
      </w:pPr>
      <w:r>
        <w:t>Environments</w:t>
      </w:r>
      <w:bookmarkEnd w:id="6"/>
    </w:p>
    <w:p w:rsidR="009E65A6" w:rsidRPr="009E6424" w:rsidRDefault="009E65A6" w:rsidP="009E65A6">
      <w:pPr>
        <w:rPr>
          <w:rStyle w:val="Emphasis"/>
          <w:i w:val="0"/>
        </w:rPr>
      </w:pPr>
      <w:r>
        <w:rPr>
          <w:rStyle w:val="Emphasis"/>
        </w:rPr>
        <w:t xml:space="preserve">Instruction:  How do individual levels differ?  Create a minimum of one Look and Feel Concept image per level in the game.  This will be the reference for the artists creating the assets and the level designers putting the assets together in that level.  </w:t>
      </w:r>
    </w:p>
    <w:p w:rsidR="00D442AC" w:rsidRDefault="000F1846" w:rsidP="00D442AC">
      <w:r>
        <w:t xml:space="preserve">                    </w:t>
      </w:r>
      <w:r w:rsidR="00D442AC" w:rsidRPr="00BD6A40">
        <w:rPr>
          <w:rStyle w:val="Emphasis"/>
          <w:noProof/>
        </w:rPr>
        <w:drawing>
          <wp:inline distT="0" distB="0" distL="0" distR="0" wp14:anchorId="415E2FA8" wp14:editId="55571693">
            <wp:extent cx="4391025" cy="3293269"/>
            <wp:effectExtent l="19050" t="0" r="9525" b="0"/>
            <wp:docPr id="112" name="Picture 111" descr="wedding_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dding_level.jpg"/>
                    <pic:cNvPicPr/>
                  </pic:nvPicPr>
                  <pic:blipFill>
                    <a:blip r:embed="rId10" cstate="print"/>
                    <a:stretch>
                      <a:fillRect/>
                    </a:stretch>
                  </pic:blipFill>
                  <pic:spPr>
                    <a:xfrm>
                      <a:off x="0" y="0"/>
                      <a:ext cx="4391025" cy="3293269"/>
                    </a:xfrm>
                    <a:prstGeom prst="rect">
                      <a:avLst/>
                    </a:prstGeom>
                  </pic:spPr>
                </pic:pic>
              </a:graphicData>
            </a:graphic>
          </wp:inline>
        </w:drawing>
      </w:r>
    </w:p>
    <w:p w:rsidR="00D442AC" w:rsidRPr="005914B6" w:rsidRDefault="000F1846" w:rsidP="00D442AC">
      <w:pPr>
        <w:pStyle w:val="Caption"/>
        <w:rPr>
          <w:rStyle w:val="Emphasis"/>
        </w:rPr>
      </w:pPr>
      <w:bookmarkStart w:id="9" w:name="_Toc263840463"/>
      <w:r>
        <w:t xml:space="preserve">                                                                       </w:t>
      </w:r>
      <w:r w:rsidR="00D442AC">
        <w:t xml:space="preserve">Figure </w:t>
      </w:r>
      <w:fldSimple w:instr=" SEQ Figure \* ARABIC ">
        <w:r w:rsidR="007173F6">
          <w:rPr>
            <w:noProof/>
          </w:rPr>
          <w:t>1</w:t>
        </w:r>
      </w:fldSimple>
      <w:r w:rsidR="00D442AC">
        <w:t>:  Example Environment Concept</w:t>
      </w:r>
      <w:bookmarkEnd w:id="9"/>
    </w:p>
    <w:p w:rsidR="00D442AC" w:rsidRDefault="00D442AC" w:rsidP="00D442AC">
      <w:pPr>
        <w:pStyle w:val="Heading3"/>
        <w:rPr>
          <w:sz w:val="26"/>
          <w:szCs w:val="26"/>
        </w:rPr>
      </w:pPr>
      <w:r>
        <w:br w:type="page"/>
      </w:r>
    </w:p>
    <w:p w:rsidR="00403477" w:rsidRDefault="00722D3E" w:rsidP="00D442AC">
      <w:pPr>
        <w:pStyle w:val="Heading3"/>
      </w:pPr>
      <w:bookmarkStart w:id="10" w:name="_Toc326586346"/>
      <w:r>
        <w:lastRenderedPageBreak/>
        <w:t>Key Objects</w:t>
      </w:r>
      <w:r w:rsidR="007C4122">
        <w:t xml:space="preserve"> (Landmarks)</w:t>
      </w:r>
      <w:bookmarkEnd w:id="10"/>
    </w:p>
    <w:p w:rsidR="00C751E7" w:rsidRDefault="00403477">
      <w:pPr>
        <w:rPr>
          <w:rStyle w:val="Emphasis"/>
        </w:rPr>
      </w:pPr>
      <w:r w:rsidRPr="00F4288C">
        <w:rPr>
          <w:rStyle w:val="Emphasis"/>
        </w:rPr>
        <w:t xml:space="preserve">Instruction:  </w:t>
      </w:r>
      <w:r w:rsidR="00FA3BA0">
        <w:rPr>
          <w:rStyle w:val="Emphasis"/>
        </w:rPr>
        <w:t xml:space="preserve">Create a </w:t>
      </w:r>
      <w:proofErr w:type="spellStart"/>
      <w:r w:rsidR="000F1846">
        <w:rPr>
          <w:rStyle w:val="Emphasis"/>
        </w:rPr>
        <w:t>modelsheet</w:t>
      </w:r>
      <w:proofErr w:type="spellEnd"/>
      <w:r w:rsidR="000F1846">
        <w:rPr>
          <w:rStyle w:val="Emphasis"/>
        </w:rPr>
        <w:t xml:space="preserve"> with all necessary views </w:t>
      </w:r>
      <w:r w:rsidR="00FA3BA0">
        <w:rPr>
          <w:rStyle w:val="Emphasis"/>
        </w:rPr>
        <w:t>for each level</w:t>
      </w:r>
      <w:r w:rsidR="000F1846">
        <w:rPr>
          <w:rStyle w:val="Emphasis"/>
        </w:rPr>
        <w:t>’</w:t>
      </w:r>
      <w:r w:rsidR="00FA3BA0">
        <w:rPr>
          <w:rStyle w:val="Emphasis"/>
        </w:rPr>
        <w:t>s key object(s).  This will be the reference for the artist creating the asset</w:t>
      </w:r>
      <w:r w:rsidR="000F1846">
        <w:rPr>
          <w:rStyle w:val="Emphasis"/>
        </w:rPr>
        <w:t>(s)</w:t>
      </w:r>
      <w:r w:rsidR="00FA3BA0">
        <w:rPr>
          <w:rStyle w:val="Emphasis"/>
        </w:rPr>
        <w:t>.</w:t>
      </w:r>
    </w:p>
    <w:p w:rsidR="00C751E7" w:rsidRDefault="00C751E7" w:rsidP="00C751E7">
      <w:pPr>
        <w:keepNext/>
        <w:jc w:val="center"/>
      </w:pPr>
      <w:r w:rsidRPr="00C751E7">
        <w:rPr>
          <w:rStyle w:val="Emphasis"/>
          <w:noProof/>
        </w:rPr>
        <w:drawing>
          <wp:inline distT="0" distB="0" distL="0" distR="0" wp14:anchorId="452D1041" wp14:editId="6CD56427">
            <wp:extent cx="4038960" cy="4038960"/>
            <wp:effectExtent l="19050" t="0" r="0" b="0"/>
            <wp:docPr id="2" name="Picture 15" descr="H:\TGP\Play Soldier\Art\Concept Art\Vehicles\shoe_destro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GP\Play Soldier\Art\Concept Art\Vehicles\shoe_destroyer.jpg"/>
                    <pic:cNvPicPr>
                      <a:picLocks noChangeAspect="1" noChangeArrowheads="1"/>
                    </pic:cNvPicPr>
                  </pic:nvPicPr>
                  <pic:blipFill>
                    <a:blip r:embed="rId11" cstate="print"/>
                    <a:stretch>
                      <a:fillRect/>
                    </a:stretch>
                  </pic:blipFill>
                  <pic:spPr bwMode="auto">
                    <a:xfrm>
                      <a:off x="0" y="0"/>
                      <a:ext cx="4041485" cy="4041485"/>
                    </a:xfrm>
                    <a:prstGeom prst="rect">
                      <a:avLst/>
                    </a:prstGeom>
                    <a:noFill/>
                    <a:ln w="9525">
                      <a:noFill/>
                      <a:miter lim="800000"/>
                      <a:headEnd/>
                      <a:tailEnd/>
                    </a:ln>
                  </pic:spPr>
                </pic:pic>
              </a:graphicData>
            </a:graphic>
          </wp:inline>
        </w:drawing>
      </w:r>
    </w:p>
    <w:p w:rsidR="00C751E7" w:rsidRDefault="00C751E7" w:rsidP="00C751E7">
      <w:pPr>
        <w:pStyle w:val="Caption"/>
        <w:jc w:val="center"/>
      </w:pPr>
      <w:bookmarkStart w:id="11" w:name="_Toc263840464"/>
      <w:r>
        <w:t xml:space="preserve">Figure </w:t>
      </w:r>
      <w:fldSimple w:instr=" SEQ Figure \* ARABIC ">
        <w:r w:rsidR="007173F6">
          <w:rPr>
            <w:noProof/>
          </w:rPr>
          <w:t>3</w:t>
        </w:r>
      </w:fldSimple>
      <w:r>
        <w:t>:  Example Key Object Concept</w:t>
      </w:r>
      <w:bookmarkEnd w:id="11"/>
    </w:p>
    <w:p w:rsidR="00392DF2" w:rsidRDefault="00392DF2" w:rsidP="00C751E7">
      <w:pPr>
        <w:jc w:val="center"/>
        <w:rPr>
          <w:rFonts w:asciiTheme="majorHAnsi" w:eastAsiaTheme="majorEastAsia" w:hAnsiTheme="majorHAnsi" w:cstheme="majorBidi"/>
          <w:b/>
          <w:bCs/>
          <w:color w:val="4F81BD" w:themeColor="accent1"/>
          <w:sz w:val="26"/>
          <w:szCs w:val="26"/>
        </w:rPr>
      </w:pPr>
      <w:r>
        <w:br w:type="page"/>
      </w:r>
    </w:p>
    <w:p w:rsidR="00403477" w:rsidRDefault="0070542E" w:rsidP="007173F6">
      <w:pPr>
        <w:pStyle w:val="Heading2"/>
      </w:pPr>
      <w:bookmarkStart w:id="12" w:name="_Toc326586347"/>
      <w:r>
        <w:lastRenderedPageBreak/>
        <w:t>Technical Overview</w:t>
      </w:r>
      <w:bookmarkEnd w:id="12"/>
    </w:p>
    <w:p w:rsidR="007C4122" w:rsidRDefault="007C4122" w:rsidP="002A1925">
      <w:pPr>
        <w:pStyle w:val="Heading3"/>
      </w:pPr>
      <w:bookmarkStart w:id="13" w:name="_Toc326586348"/>
      <w:r>
        <w:t>Modular Assets</w:t>
      </w:r>
      <w:bookmarkEnd w:id="13"/>
    </w:p>
    <w:p w:rsidR="007C4122" w:rsidRPr="007C4122" w:rsidRDefault="007C4122" w:rsidP="007C4122">
      <w:r w:rsidRPr="00EC2762">
        <w:rPr>
          <w:rStyle w:val="Emphasis"/>
        </w:rPr>
        <w:t>Instruction:</w:t>
      </w:r>
      <w:r>
        <w:rPr>
          <w:rStyle w:val="Emphasis"/>
        </w:rPr>
        <w:t xml:space="preserve">  The modular assets section fully describes how the set is to be created and used.  Include custom color concepts</w:t>
      </w:r>
      <w:r w:rsidR="000F1846">
        <w:rPr>
          <w:rStyle w:val="Emphasis"/>
        </w:rPr>
        <w:t xml:space="preserve"> or </w:t>
      </w:r>
      <w:proofErr w:type="spellStart"/>
      <w:r w:rsidR="000F1846">
        <w:rPr>
          <w:rStyle w:val="Emphasis"/>
        </w:rPr>
        <w:t>modelsheets</w:t>
      </w:r>
      <w:proofErr w:type="spellEnd"/>
      <w:r w:rsidR="000F1846">
        <w:rPr>
          <w:rStyle w:val="Emphasis"/>
        </w:rPr>
        <w:t xml:space="preserve"> </w:t>
      </w:r>
      <w:r>
        <w:rPr>
          <w:rStyle w:val="Emphasis"/>
        </w:rPr>
        <w:t>for each major piece.</w:t>
      </w:r>
    </w:p>
    <w:p w:rsidR="002A1925" w:rsidRDefault="002A1925" w:rsidP="002A1925">
      <w:pPr>
        <w:pStyle w:val="Heading3"/>
      </w:pPr>
      <w:bookmarkStart w:id="14" w:name="_Toc326586349"/>
      <w:r>
        <w:t>Lighting</w:t>
      </w:r>
      <w:bookmarkEnd w:id="14"/>
      <w:r>
        <w:t xml:space="preserve"> </w:t>
      </w:r>
    </w:p>
    <w:p w:rsidR="002A1925" w:rsidRDefault="002A1925" w:rsidP="002A1925">
      <w:pPr>
        <w:rPr>
          <w:rStyle w:val="Emphasis"/>
        </w:rPr>
      </w:pPr>
      <w:r w:rsidRPr="00EC2762">
        <w:rPr>
          <w:rStyle w:val="Emphasis"/>
        </w:rPr>
        <w:t>Instruction:</w:t>
      </w:r>
      <w:r>
        <w:rPr>
          <w:rStyle w:val="Emphasis"/>
        </w:rPr>
        <w:t xml:space="preserve">  The lighting section fully describes how lights will be used within the game to set and establish the overall mood of the game story and/or individual scene.  Fully detail the use of lights and properties that will be made use of to achieve the effects desired.</w:t>
      </w:r>
      <w:r w:rsidR="00140139">
        <w:rPr>
          <w:rStyle w:val="Emphasis"/>
        </w:rPr>
        <w:t xml:space="preserve">  Render the scene from the Reference Level and use the screenshot to illustrate lighting.</w:t>
      </w:r>
    </w:p>
    <w:p w:rsidR="002A1925" w:rsidRDefault="002A1925" w:rsidP="002A1925">
      <w:pPr>
        <w:pStyle w:val="Heading3"/>
      </w:pPr>
      <w:bookmarkStart w:id="15" w:name="_Toc326586350"/>
      <w:r>
        <w:t>Color</w:t>
      </w:r>
      <w:bookmarkEnd w:id="15"/>
    </w:p>
    <w:p w:rsidR="002A1925" w:rsidRDefault="002A1925" w:rsidP="002A1925">
      <w:pPr>
        <w:rPr>
          <w:rStyle w:val="Emphasis"/>
        </w:rPr>
      </w:pPr>
      <w:r w:rsidRPr="00EC2762">
        <w:rPr>
          <w:rStyle w:val="Emphasis"/>
        </w:rPr>
        <w:t>Instruction:</w:t>
      </w:r>
      <w:r>
        <w:rPr>
          <w:rStyle w:val="Emphasis"/>
        </w:rPr>
        <w:t xml:space="preserve">  The color section identifies a color theme and color palette that the assets and environment will use.  This is a purposed choice that must be defined with a reason and explanation of the choices made.</w:t>
      </w:r>
    </w:p>
    <w:p w:rsidR="002A1925" w:rsidRDefault="002A1925" w:rsidP="002A1925">
      <w:pPr>
        <w:keepNext/>
        <w:jc w:val="center"/>
      </w:pPr>
      <w:r w:rsidRPr="004C08F4">
        <w:rPr>
          <w:rStyle w:val="Emphasis"/>
          <w:noProof/>
        </w:rPr>
        <w:drawing>
          <wp:inline distT="0" distB="0" distL="0" distR="0" wp14:anchorId="46BC6986" wp14:editId="45291D8F">
            <wp:extent cx="1552575" cy="3242945"/>
            <wp:effectExtent l="19050" t="0" r="9525" b="0"/>
            <wp:docPr id="9" name="Picture 1" descr="H:\TGP\Play Soldier\Art\Concept Art\UI\Pale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GP\Play Soldier\Art\Concept Art\UI\Palette.jpg"/>
                    <pic:cNvPicPr>
                      <a:picLocks noChangeAspect="1" noChangeArrowheads="1"/>
                    </pic:cNvPicPr>
                  </pic:nvPicPr>
                  <pic:blipFill>
                    <a:blip r:embed="rId12" cstate="print"/>
                    <a:srcRect/>
                    <a:stretch>
                      <a:fillRect/>
                    </a:stretch>
                  </pic:blipFill>
                  <pic:spPr bwMode="auto">
                    <a:xfrm>
                      <a:off x="0" y="0"/>
                      <a:ext cx="1552575" cy="3242945"/>
                    </a:xfrm>
                    <a:prstGeom prst="rect">
                      <a:avLst/>
                    </a:prstGeom>
                    <a:noFill/>
                    <a:ln w="9525">
                      <a:noFill/>
                      <a:miter lim="800000"/>
                      <a:headEnd/>
                      <a:tailEnd/>
                    </a:ln>
                  </pic:spPr>
                </pic:pic>
              </a:graphicData>
            </a:graphic>
          </wp:inline>
        </w:drawing>
      </w:r>
    </w:p>
    <w:p w:rsidR="002A1925" w:rsidRDefault="002A1925" w:rsidP="002A1925">
      <w:pPr>
        <w:pStyle w:val="Caption"/>
        <w:jc w:val="center"/>
        <w:rPr>
          <w:rStyle w:val="Emphasis"/>
        </w:rPr>
      </w:pPr>
      <w:bookmarkStart w:id="16" w:name="_Toc263840461"/>
      <w:r>
        <w:t xml:space="preserve">Figure </w:t>
      </w:r>
      <w:r w:rsidR="00593616">
        <w:fldChar w:fldCharType="begin"/>
      </w:r>
      <w:r w:rsidR="00593616">
        <w:instrText xml:space="preserve"> SEQ Figure \* ARABIC </w:instrText>
      </w:r>
      <w:r w:rsidR="00593616">
        <w:fldChar w:fldCharType="separate"/>
      </w:r>
      <w:r>
        <w:rPr>
          <w:noProof/>
        </w:rPr>
        <w:t>2</w:t>
      </w:r>
      <w:r w:rsidR="00593616">
        <w:rPr>
          <w:noProof/>
        </w:rPr>
        <w:fldChar w:fldCharType="end"/>
      </w:r>
      <w:r>
        <w:t>:  Example of Color Palette</w:t>
      </w:r>
      <w:bookmarkEnd w:id="16"/>
    </w:p>
    <w:p w:rsidR="002A1925" w:rsidRPr="007007F4" w:rsidRDefault="002A1925" w:rsidP="002A1925">
      <w:pPr>
        <w:rPr>
          <w:rFonts w:asciiTheme="majorHAnsi" w:eastAsiaTheme="majorEastAsia" w:hAnsiTheme="majorHAnsi" w:cstheme="majorBidi"/>
          <w:b/>
          <w:bCs/>
          <w:color w:val="4F81BD" w:themeColor="accent1"/>
        </w:rPr>
      </w:pPr>
      <w:r w:rsidRPr="007007F4">
        <w:br w:type="page"/>
      </w:r>
    </w:p>
    <w:p w:rsidR="00D442AC" w:rsidRDefault="00D442AC" w:rsidP="00D442AC">
      <w:pPr>
        <w:pStyle w:val="Heading3"/>
      </w:pPr>
      <w:bookmarkStart w:id="17" w:name="_Toc326586351"/>
      <w:r>
        <w:lastRenderedPageBreak/>
        <w:t>Materials/Textures</w:t>
      </w:r>
      <w:bookmarkEnd w:id="17"/>
      <w:r>
        <w:t xml:space="preserve"> </w:t>
      </w:r>
    </w:p>
    <w:p w:rsidR="00D442AC" w:rsidRPr="00E74D31" w:rsidRDefault="00D442AC" w:rsidP="00D442AC">
      <w:r>
        <w:rPr>
          <w:rStyle w:val="Emphasis"/>
        </w:rPr>
        <w:t>Instruction:  Detail the material specifications and texture specifications with samples.</w:t>
      </w:r>
    </w:p>
    <w:p w:rsidR="00D442AC" w:rsidRPr="001E6789" w:rsidRDefault="00D442AC" w:rsidP="001E6789">
      <w:pPr>
        <w:rPr>
          <w:rFonts w:asciiTheme="majorHAnsi" w:eastAsiaTheme="majorEastAsia" w:hAnsiTheme="majorHAnsi" w:cstheme="majorBidi"/>
          <w:b/>
          <w:bCs/>
          <w:color w:val="4F81BD" w:themeColor="accent1"/>
          <w:sz w:val="26"/>
          <w:szCs w:val="26"/>
        </w:rPr>
      </w:pPr>
      <w:r>
        <w:br w:type="page"/>
      </w:r>
    </w:p>
    <w:p w:rsidR="00D442AC" w:rsidRDefault="00D442AC" w:rsidP="00D442AC">
      <w:pPr>
        <w:rPr>
          <w:rFonts w:asciiTheme="majorHAnsi" w:eastAsiaTheme="majorEastAsia" w:hAnsiTheme="majorHAnsi" w:cstheme="majorBidi"/>
          <w:b/>
          <w:bCs/>
          <w:color w:val="4F81BD" w:themeColor="accent1"/>
          <w:sz w:val="26"/>
          <w:szCs w:val="26"/>
        </w:rPr>
      </w:pPr>
    </w:p>
    <w:p w:rsidR="00D442AC" w:rsidRDefault="00D442AC" w:rsidP="00D442AC">
      <w:pPr>
        <w:pStyle w:val="Heading3"/>
      </w:pPr>
      <w:bookmarkStart w:id="18" w:name="_Toc326586352"/>
      <w:r>
        <w:t>Proportion/Scale</w:t>
      </w:r>
      <w:bookmarkEnd w:id="18"/>
    </w:p>
    <w:p w:rsidR="00D442AC" w:rsidRDefault="00D442AC" w:rsidP="00D442AC">
      <w:pPr>
        <w:rPr>
          <w:rStyle w:val="Emphasis"/>
        </w:rPr>
      </w:pPr>
      <w:r w:rsidRPr="00EC2762">
        <w:rPr>
          <w:rStyle w:val="Emphasis"/>
        </w:rPr>
        <w:t>Instruction:</w:t>
      </w:r>
      <w:r>
        <w:rPr>
          <w:rStyle w:val="Emphasis"/>
        </w:rPr>
        <w:t xml:space="preserve">  Identify the proportional system you will use within your world.  A proportional system is used to build order and believability with the world you create.  Developing and maturing the system will provide a consistent and believable world.  </w:t>
      </w:r>
    </w:p>
    <w:p w:rsidR="00D442AC" w:rsidRDefault="00D442AC" w:rsidP="00D442AC">
      <w:pPr>
        <w:keepNext/>
      </w:pPr>
      <w:r w:rsidRPr="00E25924">
        <w:rPr>
          <w:rStyle w:val="Emphasis"/>
          <w:noProof/>
        </w:rPr>
        <w:drawing>
          <wp:inline distT="0" distB="0" distL="0" distR="0" wp14:anchorId="555FD5A8" wp14:editId="58947EA6">
            <wp:extent cx="5943600" cy="2341419"/>
            <wp:effectExtent l="19050" t="0" r="0" b="0"/>
            <wp:docPr id="4" name="Picture 10" descr="silhouet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tes.jpg"/>
                    <pic:cNvPicPr/>
                  </pic:nvPicPr>
                  <pic:blipFill>
                    <a:blip r:embed="rId13" cstate="print"/>
                    <a:stretch>
                      <a:fillRect/>
                    </a:stretch>
                  </pic:blipFill>
                  <pic:spPr>
                    <a:xfrm>
                      <a:off x="0" y="0"/>
                      <a:ext cx="5943600" cy="2341419"/>
                    </a:xfrm>
                    <a:prstGeom prst="rect">
                      <a:avLst/>
                    </a:prstGeom>
                  </pic:spPr>
                </pic:pic>
              </a:graphicData>
            </a:graphic>
          </wp:inline>
        </w:drawing>
      </w:r>
    </w:p>
    <w:p w:rsidR="00D442AC" w:rsidRDefault="00D442AC" w:rsidP="00D442AC">
      <w:pPr>
        <w:pStyle w:val="Caption"/>
        <w:jc w:val="center"/>
      </w:pPr>
      <w:bookmarkStart w:id="19" w:name="_Toc263840462"/>
      <w:r>
        <w:t xml:space="preserve">Figure </w:t>
      </w:r>
      <w:fldSimple w:instr=" SEQ Figure \* ARABIC ">
        <w:r w:rsidR="007173F6">
          <w:rPr>
            <w:noProof/>
          </w:rPr>
          <w:t>4</w:t>
        </w:r>
      </w:fldSimple>
      <w:r>
        <w:t>:  Example of Scale Chart</w:t>
      </w:r>
      <w:bookmarkEnd w:id="19"/>
    </w:p>
    <w:p w:rsidR="00D442AC" w:rsidRPr="0067162A" w:rsidRDefault="00D442AC" w:rsidP="00D442AC"/>
    <w:p w:rsidR="00D442AC" w:rsidRDefault="00D442AC" w:rsidP="00D442AC">
      <w:pPr>
        <w:pStyle w:val="Heading4"/>
      </w:pPr>
      <w:r>
        <w:t>Unit of Measurement/Scale</w:t>
      </w:r>
    </w:p>
    <w:p w:rsidR="00D442AC" w:rsidRPr="005258C3" w:rsidRDefault="00D442AC" w:rsidP="00D442AC">
      <w:pPr>
        <w:rPr>
          <w:i/>
        </w:rPr>
      </w:pPr>
      <w:r w:rsidRPr="00EC2762">
        <w:rPr>
          <w:rStyle w:val="Emphasis"/>
        </w:rPr>
        <w:t>Instruction:</w:t>
      </w:r>
      <w:r>
        <w:rPr>
          <w:rStyle w:val="Emphasis"/>
        </w:rPr>
        <w:t xml:space="preserve">  </w:t>
      </w:r>
      <w:r w:rsidRPr="005258C3">
        <w:rPr>
          <w:i/>
        </w:rPr>
        <w:t>The unit of measurement is an internal setting in 3DSMax that must be correctly adjusted in order to work with the technology and engine in use for development.  You will need to identify the unit type and create all assets based on this.</w:t>
      </w:r>
    </w:p>
    <w:p w:rsidR="00D442AC" w:rsidRDefault="00D442AC" w:rsidP="00D442AC">
      <w:pPr>
        <w:rPr>
          <w:rFonts w:asciiTheme="majorHAnsi" w:eastAsiaTheme="majorEastAsia" w:hAnsiTheme="majorHAnsi" w:cstheme="majorBidi"/>
          <w:b/>
          <w:bCs/>
          <w:color w:val="4F81BD" w:themeColor="accent1"/>
          <w:sz w:val="26"/>
          <w:szCs w:val="26"/>
        </w:rPr>
      </w:pPr>
      <w:r>
        <w:br w:type="page"/>
      </w:r>
    </w:p>
    <w:p w:rsidR="00D442AC" w:rsidRDefault="00D442AC" w:rsidP="00D442AC">
      <w:pPr>
        <w:pStyle w:val="Heading3"/>
      </w:pPr>
      <w:bookmarkStart w:id="20" w:name="_Toc326586353"/>
      <w:r>
        <w:lastRenderedPageBreak/>
        <w:t>Font</w:t>
      </w:r>
      <w:bookmarkEnd w:id="20"/>
    </w:p>
    <w:p w:rsidR="00D442AC" w:rsidRDefault="00D442AC" w:rsidP="00D442AC">
      <w:pPr>
        <w:rPr>
          <w:rStyle w:val="Emphasis"/>
        </w:rPr>
      </w:pPr>
      <w:r>
        <w:rPr>
          <w:rStyle w:val="Emphasis"/>
        </w:rPr>
        <w:t>Instruction:  Select a font for the text in the game.  The font section identifies the style of font to be used or generated and the reasons why this font correctly identifies and works with the overall game style.</w:t>
      </w:r>
    </w:p>
    <w:p w:rsidR="00D442AC" w:rsidRDefault="00D442AC" w:rsidP="00D442AC">
      <w:pPr>
        <w:spacing w:before="240"/>
        <w:jc w:val="center"/>
        <w:rPr>
          <w:rFonts w:ascii="OCR A Extended" w:hAnsi="OCR A Extended"/>
        </w:rPr>
      </w:pPr>
      <w:r w:rsidRPr="000078BD">
        <w:rPr>
          <w:rFonts w:ascii="OCR A Extended" w:hAnsi="OCR A Extended"/>
        </w:rPr>
        <w:t>MAGLEV</w:t>
      </w:r>
      <w:r>
        <w:rPr>
          <w:rFonts w:ascii="OCR A Extended" w:hAnsi="OCR A Extended"/>
        </w:rPr>
        <w:t>: OCR A EXTENDED</w:t>
      </w:r>
    </w:p>
    <w:p w:rsidR="00D442AC" w:rsidRDefault="00D442AC" w:rsidP="00D442AC">
      <w:pPr>
        <w:keepNext/>
        <w:spacing w:before="240"/>
        <w:jc w:val="center"/>
      </w:pPr>
      <w:r w:rsidRPr="001C1364">
        <w:rPr>
          <w:rFonts w:ascii="Arial" w:hAnsi="Arial" w:cs="Arial"/>
          <w:noProof/>
        </w:rPr>
        <w:drawing>
          <wp:inline distT="0" distB="0" distL="0" distR="0" wp14:anchorId="53CB805E" wp14:editId="41087CBA">
            <wp:extent cx="2614296" cy="1742678"/>
            <wp:effectExtent l="266700" t="266700" r="319404" b="257572"/>
            <wp:docPr id="8" name="Picture 8" descr="OCRF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RFONT.jpg"/>
                    <pic:cNvPicPr/>
                  </pic:nvPicPr>
                  <pic:blipFill>
                    <a:blip r:embed="rId14" cstate="print"/>
                    <a:stretch>
                      <a:fillRect/>
                    </a:stretch>
                  </pic:blipFill>
                  <pic:spPr>
                    <a:xfrm>
                      <a:off x="0" y="0"/>
                      <a:ext cx="2614296" cy="174267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D442AC" w:rsidRPr="001C1364" w:rsidRDefault="00D442AC" w:rsidP="00D442AC">
      <w:pPr>
        <w:pStyle w:val="Caption"/>
        <w:jc w:val="center"/>
        <w:rPr>
          <w:rFonts w:ascii="Arial" w:hAnsi="Arial" w:cs="Arial"/>
        </w:rPr>
      </w:pPr>
      <w:bookmarkStart w:id="21" w:name="_Toc263840465"/>
      <w:r>
        <w:t xml:space="preserve">Figure </w:t>
      </w:r>
      <w:fldSimple w:instr=" SEQ Figure \* ARABIC ">
        <w:r w:rsidR="007173F6">
          <w:rPr>
            <w:noProof/>
          </w:rPr>
          <w:t>5</w:t>
        </w:r>
      </w:fldSimple>
      <w:r>
        <w:t>:  Example of Font</w:t>
      </w:r>
      <w:bookmarkEnd w:id="21"/>
    </w:p>
    <w:p w:rsidR="00D442AC" w:rsidRDefault="00D442AC" w:rsidP="00D442AC">
      <w:pPr>
        <w:spacing w:before="240"/>
        <w:rPr>
          <w:rFonts w:ascii="Computer" w:hAnsi="Computer" w:cs="Arial"/>
          <w:sz w:val="28"/>
          <w:szCs w:val="28"/>
        </w:rPr>
      </w:pPr>
      <w:r w:rsidRPr="004571DF">
        <w:rPr>
          <w:rFonts w:cstheme="minorHAnsi"/>
        </w:rPr>
        <w:t xml:space="preserve">The OCR </w:t>
      </w:r>
      <w:proofErr w:type="gramStart"/>
      <w:r w:rsidRPr="004571DF">
        <w:rPr>
          <w:rFonts w:cstheme="minorHAnsi"/>
        </w:rPr>
        <w:t>A</w:t>
      </w:r>
      <w:proofErr w:type="gramEnd"/>
      <w:r w:rsidRPr="004571DF">
        <w:rPr>
          <w:rFonts w:cstheme="minorHAnsi"/>
        </w:rPr>
        <w:t xml:space="preserve"> Extended font evokes a robotic look to the text while maintaining readability for the player. This is the main text of the game.</w:t>
      </w:r>
    </w:p>
    <w:p w:rsidR="00D442AC" w:rsidRDefault="00D442AC" w:rsidP="00D442AC">
      <w:pPr>
        <w:rPr>
          <w:rFonts w:asciiTheme="majorHAnsi" w:eastAsiaTheme="majorEastAsia" w:hAnsiTheme="majorHAnsi" w:cstheme="majorBidi"/>
          <w:b/>
          <w:bCs/>
          <w:color w:val="4F81BD" w:themeColor="accent1"/>
          <w:sz w:val="26"/>
          <w:szCs w:val="26"/>
        </w:rPr>
      </w:pPr>
      <w:r>
        <w:br w:type="page"/>
      </w:r>
    </w:p>
    <w:p w:rsidR="00D442AC" w:rsidRDefault="00D442AC" w:rsidP="00D442AC">
      <w:pPr>
        <w:pStyle w:val="Heading1"/>
      </w:pPr>
      <w:bookmarkStart w:id="22" w:name="_Toc326586354"/>
      <w:r>
        <w:lastRenderedPageBreak/>
        <w:t>Asset List</w:t>
      </w:r>
      <w:bookmarkEnd w:id="22"/>
    </w:p>
    <w:p w:rsidR="00D442AC" w:rsidRDefault="00D442AC" w:rsidP="00D442AC">
      <w:r w:rsidRPr="00F4288C">
        <w:rPr>
          <w:rStyle w:val="Emphasis"/>
        </w:rPr>
        <w:t xml:space="preserve">Instruction:  </w:t>
      </w:r>
      <w:r>
        <w:rPr>
          <w:rStyle w:val="Emphasis"/>
        </w:rPr>
        <w:t xml:space="preserve">Reference the Asset Database listings of all art assets to be created here with a series of hyperlinks to </w:t>
      </w:r>
      <w:r w:rsidR="007C4122">
        <w:rPr>
          <w:rStyle w:val="Emphasis"/>
        </w:rPr>
        <w:t>the Asset Database</w:t>
      </w:r>
      <w:r>
        <w:rPr>
          <w:rStyle w:val="Emphasis"/>
        </w:rPr>
        <w:t>.</w:t>
      </w:r>
      <w:r w:rsidR="007C4122">
        <w:rPr>
          <w:rStyle w:val="Emphasis"/>
        </w:rPr>
        <w:t xml:space="preserve">  Include the Asset Dabase.xlsx in the zip folder with the ASG.</w:t>
      </w:r>
    </w:p>
    <w:p w:rsidR="00D442AC" w:rsidRDefault="00D442AC" w:rsidP="003739B9">
      <w:pPr>
        <w:pStyle w:val="Heading2"/>
      </w:pPr>
    </w:p>
    <w:sectPr w:rsidR="00D442AC" w:rsidSect="009073D5">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616" w:rsidRDefault="00593616" w:rsidP="009073D5">
      <w:pPr>
        <w:spacing w:after="0" w:line="240" w:lineRule="auto"/>
      </w:pPr>
      <w:r>
        <w:separator/>
      </w:r>
    </w:p>
  </w:endnote>
  <w:endnote w:type="continuationSeparator" w:id="0">
    <w:p w:rsidR="00593616" w:rsidRDefault="00593616" w:rsidP="00907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CR A Extended">
    <w:altName w:val="MV Boli"/>
    <w:charset w:val="00"/>
    <w:family w:val="modern"/>
    <w:pitch w:val="variable"/>
    <w:sig w:usb0="00000003" w:usb1="00000000" w:usb2="00000000" w:usb3="00000000" w:csb0="00000001" w:csb1="00000000"/>
  </w:font>
  <w:font w:name="Computer">
    <w:altName w:val="Courier New"/>
    <w:charset w:val="00"/>
    <w:family w:val="auto"/>
    <w:pitch w:val="variable"/>
    <w:sig w:usb0="00000001" w:usb1="2000F5C7"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AB5" w:rsidRDefault="00C03A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36527"/>
      <w:docPartObj>
        <w:docPartGallery w:val="Page Numbers (Bottom of Page)"/>
        <w:docPartUnique/>
      </w:docPartObj>
    </w:sdtPr>
    <w:sdtEndPr/>
    <w:sdtContent>
      <w:sdt>
        <w:sdtPr>
          <w:id w:val="565050477"/>
          <w:docPartObj>
            <w:docPartGallery w:val="Page Numbers (Top of Page)"/>
            <w:docPartUnique/>
          </w:docPartObj>
        </w:sdtPr>
        <w:sdtEndPr/>
        <w:sdtContent>
          <w:p w:rsidR="00DE70A3" w:rsidRDefault="00DE70A3" w:rsidP="009073D5">
            <w:pPr>
              <w:pStyle w:val="Footer"/>
            </w:pPr>
            <w:r w:rsidRPr="00EF615F">
              <w:rPr>
                <w:i/>
              </w:rPr>
              <w:t>Team Name</w:t>
            </w:r>
            <w:r>
              <w:tab/>
              <w:t xml:space="preserve">Page </w:t>
            </w:r>
            <w:r>
              <w:rPr>
                <w:b/>
                <w:sz w:val="24"/>
                <w:szCs w:val="24"/>
              </w:rPr>
              <w:fldChar w:fldCharType="begin"/>
            </w:r>
            <w:r>
              <w:rPr>
                <w:b/>
              </w:rPr>
              <w:instrText xml:space="preserve"> PAGE </w:instrText>
            </w:r>
            <w:r>
              <w:rPr>
                <w:b/>
                <w:sz w:val="24"/>
                <w:szCs w:val="24"/>
              </w:rPr>
              <w:fldChar w:fldCharType="separate"/>
            </w:r>
            <w:r w:rsidR="00F66DD6">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66DD6">
              <w:rPr>
                <w:b/>
                <w:noProof/>
              </w:rPr>
              <w:t>12</w:t>
            </w:r>
            <w:r>
              <w:rPr>
                <w:b/>
                <w:sz w:val="24"/>
                <w:szCs w:val="24"/>
              </w:rPr>
              <w:fldChar w:fldCharType="end"/>
            </w:r>
            <w:r>
              <w:rPr>
                <w:b/>
                <w:sz w:val="24"/>
                <w:szCs w:val="24"/>
              </w:rPr>
              <w:tab/>
            </w:r>
            <w:r>
              <w:rPr>
                <w:b/>
                <w:sz w:val="24"/>
                <w:szCs w:val="24"/>
              </w:rPr>
              <w:fldChar w:fldCharType="begin"/>
            </w:r>
            <w:r>
              <w:rPr>
                <w:b/>
                <w:sz w:val="24"/>
                <w:szCs w:val="24"/>
              </w:rPr>
              <w:instrText xml:space="preserve"> DATE \@ "M/d/yyyy" </w:instrText>
            </w:r>
            <w:r>
              <w:rPr>
                <w:b/>
                <w:sz w:val="24"/>
                <w:szCs w:val="24"/>
              </w:rPr>
              <w:fldChar w:fldCharType="separate"/>
            </w:r>
            <w:r w:rsidR="00F66DD6">
              <w:rPr>
                <w:b/>
                <w:noProof/>
                <w:sz w:val="24"/>
                <w:szCs w:val="24"/>
              </w:rPr>
              <w:t>7/17/2016</w:t>
            </w:r>
            <w:r>
              <w:rPr>
                <w:b/>
                <w:sz w:val="24"/>
                <w:szCs w:val="24"/>
              </w:rPr>
              <w:fldChar w:fldCharType="end"/>
            </w:r>
          </w:p>
        </w:sdtContent>
      </w:sdt>
    </w:sdtContent>
  </w:sdt>
  <w:p w:rsidR="00DE70A3" w:rsidRDefault="00DE70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AB5" w:rsidRDefault="00C03A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616" w:rsidRDefault="00593616" w:rsidP="009073D5">
      <w:pPr>
        <w:spacing w:after="0" w:line="240" w:lineRule="auto"/>
      </w:pPr>
      <w:r>
        <w:separator/>
      </w:r>
    </w:p>
  </w:footnote>
  <w:footnote w:type="continuationSeparator" w:id="0">
    <w:p w:rsidR="00593616" w:rsidRDefault="00593616" w:rsidP="009073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0A3" w:rsidRDefault="0059361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391074" o:spid="_x0000_s2050" type="#_x0000_t136" style="position:absolute;margin-left:0;margin-top:0;width:479.85pt;height:179.95pt;rotation:315;z-index:-251654144;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0A3" w:rsidRDefault="00DE70A3">
    <w:pPr>
      <w:pStyle w:val="Header"/>
    </w:pPr>
    <w:r>
      <w:t>ASG</w:t>
    </w:r>
    <w:r>
      <w:ptab w:relativeTo="margin" w:alignment="center" w:leader="none"/>
    </w:r>
    <w:r>
      <w:t>Confidential</w:t>
    </w:r>
    <w:r>
      <w:ptab w:relativeTo="margin" w:alignment="right" w:leader="none"/>
    </w:r>
    <w:r w:rsidRPr="009073D5">
      <w:rPr>
        <w:i/>
      </w:rPr>
      <w:t>G</w:t>
    </w:r>
    <w:r w:rsidR="00593616">
      <w:rPr>
        <w:i/>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391075" o:spid="_x0000_s2051" type="#_x0000_t136" style="position:absolute;margin-left:0;margin-top:0;width:479.85pt;height:179.95pt;rotation:315;z-index:-251652096;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r w:rsidRPr="009073D5">
      <w:rPr>
        <w:i/>
      </w:rPr>
      <w:t>ame Name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0A3" w:rsidRDefault="0059361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391073" o:spid="_x0000_s2049" type="#_x0000_t136" style="position:absolute;margin-left:0;margin-top:0;width:479.85pt;height:179.95pt;rotation:315;z-index:-251656192;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1518"/>
    <w:multiLevelType w:val="hybridMultilevel"/>
    <w:tmpl w:val="FE5232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D97A9E"/>
    <w:multiLevelType w:val="hybridMultilevel"/>
    <w:tmpl w:val="938AA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02DA9"/>
    <w:multiLevelType w:val="hybridMultilevel"/>
    <w:tmpl w:val="D70E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F9440B"/>
    <w:multiLevelType w:val="hybridMultilevel"/>
    <w:tmpl w:val="1E32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335F6C"/>
    <w:multiLevelType w:val="hybridMultilevel"/>
    <w:tmpl w:val="DA22D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403B19"/>
    <w:multiLevelType w:val="hybridMultilevel"/>
    <w:tmpl w:val="F1A02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5530EC"/>
    <w:multiLevelType w:val="hybridMultilevel"/>
    <w:tmpl w:val="D44A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274F41"/>
    <w:multiLevelType w:val="hybridMultilevel"/>
    <w:tmpl w:val="D340D938"/>
    <w:lvl w:ilvl="0" w:tplc="19A2AD5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7633CE"/>
    <w:multiLevelType w:val="hybridMultilevel"/>
    <w:tmpl w:val="3DA8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4532B3"/>
    <w:multiLevelType w:val="hybridMultilevel"/>
    <w:tmpl w:val="63BE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527EBF"/>
    <w:multiLevelType w:val="hybridMultilevel"/>
    <w:tmpl w:val="85767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7269E8"/>
    <w:multiLevelType w:val="hybridMultilevel"/>
    <w:tmpl w:val="6990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28410A"/>
    <w:multiLevelType w:val="hybridMultilevel"/>
    <w:tmpl w:val="9B9E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601591"/>
    <w:multiLevelType w:val="hybridMultilevel"/>
    <w:tmpl w:val="FF7C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C3755"/>
    <w:multiLevelType w:val="hybridMultilevel"/>
    <w:tmpl w:val="FEB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4F5BBE"/>
    <w:multiLevelType w:val="hybridMultilevel"/>
    <w:tmpl w:val="9EAEE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5B19EA"/>
    <w:multiLevelType w:val="hybridMultilevel"/>
    <w:tmpl w:val="AEC6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BC1C9F"/>
    <w:multiLevelType w:val="hybridMultilevel"/>
    <w:tmpl w:val="665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A16FA8"/>
    <w:multiLevelType w:val="hybridMultilevel"/>
    <w:tmpl w:val="A4F82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540187"/>
    <w:multiLevelType w:val="hybridMultilevel"/>
    <w:tmpl w:val="F7B80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BAA4840"/>
    <w:multiLevelType w:val="hybridMultilevel"/>
    <w:tmpl w:val="0356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D25939"/>
    <w:multiLevelType w:val="hybridMultilevel"/>
    <w:tmpl w:val="676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530DA0"/>
    <w:multiLevelType w:val="hybridMultilevel"/>
    <w:tmpl w:val="C06A51E2"/>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C0746F"/>
    <w:multiLevelType w:val="hybridMultilevel"/>
    <w:tmpl w:val="34F6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F34AEB"/>
    <w:multiLevelType w:val="hybridMultilevel"/>
    <w:tmpl w:val="D48A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242CF3"/>
    <w:multiLevelType w:val="hybridMultilevel"/>
    <w:tmpl w:val="63B8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507932"/>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894CF1"/>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E057CE"/>
    <w:multiLevelType w:val="hybridMultilevel"/>
    <w:tmpl w:val="6A6C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875758"/>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4"/>
  </w:num>
  <w:num w:numId="3">
    <w:abstractNumId w:val="2"/>
  </w:num>
  <w:num w:numId="4">
    <w:abstractNumId w:val="25"/>
  </w:num>
  <w:num w:numId="5">
    <w:abstractNumId w:val="24"/>
  </w:num>
  <w:num w:numId="6">
    <w:abstractNumId w:val="28"/>
  </w:num>
  <w:num w:numId="7">
    <w:abstractNumId w:val="9"/>
  </w:num>
  <w:num w:numId="8">
    <w:abstractNumId w:val="15"/>
  </w:num>
  <w:num w:numId="9">
    <w:abstractNumId w:val="8"/>
  </w:num>
  <w:num w:numId="10">
    <w:abstractNumId w:val="1"/>
  </w:num>
  <w:num w:numId="11">
    <w:abstractNumId w:val="18"/>
  </w:num>
  <w:num w:numId="12">
    <w:abstractNumId w:val="10"/>
  </w:num>
  <w:num w:numId="13">
    <w:abstractNumId w:val="12"/>
  </w:num>
  <w:num w:numId="14">
    <w:abstractNumId w:val="5"/>
  </w:num>
  <w:num w:numId="15">
    <w:abstractNumId w:val="19"/>
  </w:num>
  <w:num w:numId="16">
    <w:abstractNumId w:val="14"/>
  </w:num>
  <w:num w:numId="17">
    <w:abstractNumId w:val="20"/>
  </w:num>
  <w:num w:numId="18">
    <w:abstractNumId w:val="3"/>
  </w:num>
  <w:num w:numId="19">
    <w:abstractNumId w:val="11"/>
  </w:num>
  <w:num w:numId="20">
    <w:abstractNumId w:val="6"/>
  </w:num>
  <w:num w:numId="21">
    <w:abstractNumId w:val="0"/>
  </w:num>
  <w:num w:numId="22">
    <w:abstractNumId w:val="27"/>
  </w:num>
  <w:num w:numId="23">
    <w:abstractNumId w:val="26"/>
  </w:num>
  <w:num w:numId="24">
    <w:abstractNumId w:val="29"/>
  </w:num>
  <w:num w:numId="25">
    <w:abstractNumId w:val="21"/>
  </w:num>
  <w:num w:numId="26">
    <w:abstractNumId w:val="17"/>
  </w:num>
  <w:num w:numId="27">
    <w:abstractNumId w:val="13"/>
  </w:num>
  <w:num w:numId="28">
    <w:abstractNumId w:val="16"/>
  </w:num>
  <w:num w:numId="29">
    <w:abstractNumId w:val="7"/>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C50"/>
    <w:rsid w:val="000022F9"/>
    <w:rsid w:val="00044D54"/>
    <w:rsid w:val="00060FD0"/>
    <w:rsid w:val="00080A6B"/>
    <w:rsid w:val="000A03FF"/>
    <w:rsid w:val="000B0976"/>
    <w:rsid w:val="000B206D"/>
    <w:rsid w:val="000B2190"/>
    <w:rsid w:val="000C67B1"/>
    <w:rsid w:val="000F1846"/>
    <w:rsid w:val="00102784"/>
    <w:rsid w:val="00111468"/>
    <w:rsid w:val="00111991"/>
    <w:rsid w:val="00120EF0"/>
    <w:rsid w:val="00123C3C"/>
    <w:rsid w:val="00137607"/>
    <w:rsid w:val="00140139"/>
    <w:rsid w:val="001579EA"/>
    <w:rsid w:val="00157B08"/>
    <w:rsid w:val="00177ADF"/>
    <w:rsid w:val="001958A5"/>
    <w:rsid w:val="001B5C40"/>
    <w:rsid w:val="001C2F7B"/>
    <w:rsid w:val="001D37EC"/>
    <w:rsid w:val="001E6789"/>
    <w:rsid w:val="001F0592"/>
    <w:rsid w:val="001F216E"/>
    <w:rsid w:val="00214734"/>
    <w:rsid w:val="002431F3"/>
    <w:rsid w:val="00260BD9"/>
    <w:rsid w:val="002758A3"/>
    <w:rsid w:val="0027626C"/>
    <w:rsid w:val="002A1925"/>
    <w:rsid w:val="002A4250"/>
    <w:rsid w:val="002B0C55"/>
    <w:rsid w:val="002B591B"/>
    <w:rsid w:val="002B5B11"/>
    <w:rsid w:val="002B5BE6"/>
    <w:rsid w:val="002C2D57"/>
    <w:rsid w:val="002C6831"/>
    <w:rsid w:val="002D1363"/>
    <w:rsid w:val="002D2F50"/>
    <w:rsid w:val="002F401A"/>
    <w:rsid w:val="00314236"/>
    <w:rsid w:val="003158D8"/>
    <w:rsid w:val="00337DCD"/>
    <w:rsid w:val="00356074"/>
    <w:rsid w:val="00363E37"/>
    <w:rsid w:val="00371F4E"/>
    <w:rsid w:val="003739B9"/>
    <w:rsid w:val="00381F20"/>
    <w:rsid w:val="003856A5"/>
    <w:rsid w:val="00391085"/>
    <w:rsid w:val="00392DF2"/>
    <w:rsid w:val="0039586E"/>
    <w:rsid w:val="003A79CF"/>
    <w:rsid w:val="003B01A6"/>
    <w:rsid w:val="003E0DDC"/>
    <w:rsid w:val="003F33E7"/>
    <w:rsid w:val="003F5743"/>
    <w:rsid w:val="00403477"/>
    <w:rsid w:val="00405B20"/>
    <w:rsid w:val="004068D8"/>
    <w:rsid w:val="00455BF0"/>
    <w:rsid w:val="004571DF"/>
    <w:rsid w:val="00471F12"/>
    <w:rsid w:val="004756D7"/>
    <w:rsid w:val="00484F8C"/>
    <w:rsid w:val="00491287"/>
    <w:rsid w:val="004B3987"/>
    <w:rsid w:val="004B538B"/>
    <w:rsid w:val="004B5B38"/>
    <w:rsid w:val="004B6D26"/>
    <w:rsid w:val="004C08F4"/>
    <w:rsid w:val="004C14D5"/>
    <w:rsid w:val="004D0888"/>
    <w:rsid w:val="004D4AC0"/>
    <w:rsid w:val="004D4AED"/>
    <w:rsid w:val="004E301F"/>
    <w:rsid w:val="004F6AEC"/>
    <w:rsid w:val="005040DC"/>
    <w:rsid w:val="005121D0"/>
    <w:rsid w:val="00512DC2"/>
    <w:rsid w:val="005258C3"/>
    <w:rsid w:val="0052618C"/>
    <w:rsid w:val="0054382D"/>
    <w:rsid w:val="00574F3E"/>
    <w:rsid w:val="00585F22"/>
    <w:rsid w:val="005914B6"/>
    <w:rsid w:val="00593616"/>
    <w:rsid w:val="00597C6C"/>
    <w:rsid w:val="005C0D6C"/>
    <w:rsid w:val="005D7080"/>
    <w:rsid w:val="005E0BDB"/>
    <w:rsid w:val="005E520C"/>
    <w:rsid w:val="005F2495"/>
    <w:rsid w:val="005F3561"/>
    <w:rsid w:val="00613CC2"/>
    <w:rsid w:val="00624700"/>
    <w:rsid w:val="0065008F"/>
    <w:rsid w:val="00654CE1"/>
    <w:rsid w:val="006612E3"/>
    <w:rsid w:val="00664226"/>
    <w:rsid w:val="006657DB"/>
    <w:rsid w:val="0067162A"/>
    <w:rsid w:val="00683F98"/>
    <w:rsid w:val="00684221"/>
    <w:rsid w:val="00693FFD"/>
    <w:rsid w:val="006A40B8"/>
    <w:rsid w:val="006A6CBE"/>
    <w:rsid w:val="006B1F43"/>
    <w:rsid w:val="006C3E1A"/>
    <w:rsid w:val="006D7F5C"/>
    <w:rsid w:val="007007F4"/>
    <w:rsid w:val="0070542E"/>
    <w:rsid w:val="007157EC"/>
    <w:rsid w:val="007173F6"/>
    <w:rsid w:val="00720A56"/>
    <w:rsid w:val="00722D3E"/>
    <w:rsid w:val="00727166"/>
    <w:rsid w:val="0074501C"/>
    <w:rsid w:val="007504EC"/>
    <w:rsid w:val="0076276C"/>
    <w:rsid w:val="0077100A"/>
    <w:rsid w:val="00790D06"/>
    <w:rsid w:val="007A1F78"/>
    <w:rsid w:val="007A4C50"/>
    <w:rsid w:val="007A7CAA"/>
    <w:rsid w:val="007C0C49"/>
    <w:rsid w:val="007C4122"/>
    <w:rsid w:val="007D4AC0"/>
    <w:rsid w:val="007D4CA2"/>
    <w:rsid w:val="007D788E"/>
    <w:rsid w:val="007E0695"/>
    <w:rsid w:val="007E08F1"/>
    <w:rsid w:val="007F5CED"/>
    <w:rsid w:val="008057BC"/>
    <w:rsid w:val="00822BF7"/>
    <w:rsid w:val="00841E1D"/>
    <w:rsid w:val="0084346D"/>
    <w:rsid w:val="008450A1"/>
    <w:rsid w:val="00852521"/>
    <w:rsid w:val="00853786"/>
    <w:rsid w:val="00864E60"/>
    <w:rsid w:val="00885194"/>
    <w:rsid w:val="008B2352"/>
    <w:rsid w:val="008B26E7"/>
    <w:rsid w:val="008B7A91"/>
    <w:rsid w:val="008D693E"/>
    <w:rsid w:val="008E06B4"/>
    <w:rsid w:val="008E1271"/>
    <w:rsid w:val="008E5CBC"/>
    <w:rsid w:val="00902355"/>
    <w:rsid w:val="00904815"/>
    <w:rsid w:val="009073D5"/>
    <w:rsid w:val="00914FDD"/>
    <w:rsid w:val="009278FE"/>
    <w:rsid w:val="00945841"/>
    <w:rsid w:val="00956D76"/>
    <w:rsid w:val="009579BD"/>
    <w:rsid w:val="00960246"/>
    <w:rsid w:val="00980BA1"/>
    <w:rsid w:val="0098777C"/>
    <w:rsid w:val="00997FFC"/>
    <w:rsid w:val="009A43C4"/>
    <w:rsid w:val="009B0CE5"/>
    <w:rsid w:val="009C2826"/>
    <w:rsid w:val="009D0942"/>
    <w:rsid w:val="009D4DB6"/>
    <w:rsid w:val="009E3C66"/>
    <w:rsid w:val="009E6424"/>
    <w:rsid w:val="009E65A6"/>
    <w:rsid w:val="00A070F9"/>
    <w:rsid w:val="00A13AA9"/>
    <w:rsid w:val="00A30FBC"/>
    <w:rsid w:val="00A43594"/>
    <w:rsid w:val="00A476EC"/>
    <w:rsid w:val="00A52975"/>
    <w:rsid w:val="00A65831"/>
    <w:rsid w:val="00A774F6"/>
    <w:rsid w:val="00A80085"/>
    <w:rsid w:val="00A84484"/>
    <w:rsid w:val="00A86B00"/>
    <w:rsid w:val="00A9275E"/>
    <w:rsid w:val="00A973F5"/>
    <w:rsid w:val="00AB218E"/>
    <w:rsid w:val="00AD75A4"/>
    <w:rsid w:val="00B03B2D"/>
    <w:rsid w:val="00B07F52"/>
    <w:rsid w:val="00B30BBE"/>
    <w:rsid w:val="00B42377"/>
    <w:rsid w:val="00B46C4C"/>
    <w:rsid w:val="00B478A4"/>
    <w:rsid w:val="00B65061"/>
    <w:rsid w:val="00B66C8B"/>
    <w:rsid w:val="00B94CBC"/>
    <w:rsid w:val="00BA5E2A"/>
    <w:rsid w:val="00BB0522"/>
    <w:rsid w:val="00BB294E"/>
    <w:rsid w:val="00BB2AC9"/>
    <w:rsid w:val="00BC364C"/>
    <w:rsid w:val="00BC6985"/>
    <w:rsid w:val="00BC731A"/>
    <w:rsid w:val="00BD6A40"/>
    <w:rsid w:val="00BE0CB9"/>
    <w:rsid w:val="00BF2831"/>
    <w:rsid w:val="00C03AB5"/>
    <w:rsid w:val="00C06D75"/>
    <w:rsid w:val="00C104F1"/>
    <w:rsid w:val="00C135B4"/>
    <w:rsid w:val="00C17509"/>
    <w:rsid w:val="00C24ED8"/>
    <w:rsid w:val="00C25E27"/>
    <w:rsid w:val="00C413F1"/>
    <w:rsid w:val="00C5051B"/>
    <w:rsid w:val="00C53250"/>
    <w:rsid w:val="00C55A32"/>
    <w:rsid w:val="00C74B80"/>
    <w:rsid w:val="00C751E7"/>
    <w:rsid w:val="00C858D7"/>
    <w:rsid w:val="00C91DAD"/>
    <w:rsid w:val="00CA14E0"/>
    <w:rsid w:val="00CA1EDE"/>
    <w:rsid w:val="00CA7786"/>
    <w:rsid w:val="00CC10BB"/>
    <w:rsid w:val="00CD544E"/>
    <w:rsid w:val="00CE6AF1"/>
    <w:rsid w:val="00D06CEC"/>
    <w:rsid w:val="00D14E4F"/>
    <w:rsid w:val="00D203FA"/>
    <w:rsid w:val="00D22006"/>
    <w:rsid w:val="00D42D0A"/>
    <w:rsid w:val="00D442AC"/>
    <w:rsid w:val="00D45CC4"/>
    <w:rsid w:val="00D73616"/>
    <w:rsid w:val="00DA0685"/>
    <w:rsid w:val="00DC30C1"/>
    <w:rsid w:val="00DC4C6D"/>
    <w:rsid w:val="00DD4D73"/>
    <w:rsid w:val="00DD722C"/>
    <w:rsid w:val="00DE044D"/>
    <w:rsid w:val="00DE276C"/>
    <w:rsid w:val="00DE70A3"/>
    <w:rsid w:val="00E2084E"/>
    <w:rsid w:val="00E25924"/>
    <w:rsid w:val="00E34D0C"/>
    <w:rsid w:val="00E40146"/>
    <w:rsid w:val="00E43240"/>
    <w:rsid w:val="00E460B8"/>
    <w:rsid w:val="00E50E71"/>
    <w:rsid w:val="00E819A3"/>
    <w:rsid w:val="00EB4E1B"/>
    <w:rsid w:val="00EC0C82"/>
    <w:rsid w:val="00EC4824"/>
    <w:rsid w:val="00EC5847"/>
    <w:rsid w:val="00ED0070"/>
    <w:rsid w:val="00ED1152"/>
    <w:rsid w:val="00ED37FB"/>
    <w:rsid w:val="00EE069E"/>
    <w:rsid w:val="00EE5164"/>
    <w:rsid w:val="00EF23A1"/>
    <w:rsid w:val="00EF615F"/>
    <w:rsid w:val="00F0274A"/>
    <w:rsid w:val="00F16BDE"/>
    <w:rsid w:val="00F34842"/>
    <w:rsid w:val="00F4288C"/>
    <w:rsid w:val="00F4447A"/>
    <w:rsid w:val="00F52495"/>
    <w:rsid w:val="00F66DD6"/>
    <w:rsid w:val="00F70D9D"/>
    <w:rsid w:val="00F76F82"/>
    <w:rsid w:val="00F92AC5"/>
    <w:rsid w:val="00F96ADA"/>
    <w:rsid w:val="00FA3BA0"/>
    <w:rsid w:val="00FB09D1"/>
    <w:rsid w:val="00FC4A92"/>
    <w:rsid w:val="00FC675C"/>
    <w:rsid w:val="00FD5450"/>
    <w:rsid w:val="00FE28B5"/>
    <w:rsid w:val="00FE4FE6"/>
    <w:rsid w:val="00FF1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F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42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073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73D5"/>
  </w:style>
  <w:style w:type="paragraph" w:styleId="Footer">
    <w:name w:val="footer"/>
    <w:basedOn w:val="Normal"/>
    <w:link w:val="FooterChar"/>
    <w:uiPriority w:val="99"/>
    <w:unhideWhenUsed/>
    <w:rsid w:val="00907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3D5"/>
  </w:style>
  <w:style w:type="paragraph" w:styleId="BalloonText">
    <w:name w:val="Balloon Text"/>
    <w:basedOn w:val="Normal"/>
    <w:link w:val="BalloonTextChar"/>
    <w:uiPriority w:val="99"/>
    <w:semiHidden/>
    <w:unhideWhenUsed/>
    <w:rsid w:val="0090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3D5"/>
    <w:rPr>
      <w:rFonts w:ascii="Tahoma" w:hAnsi="Tahoma" w:cs="Tahoma"/>
      <w:sz w:val="16"/>
      <w:szCs w:val="16"/>
    </w:rPr>
  </w:style>
  <w:style w:type="paragraph" w:styleId="NoSpacing">
    <w:name w:val="No Spacing"/>
    <w:basedOn w:val="Normal"/>
    <w:link w:val="NoSpacingChar"/>
    <w:uiPriority w:val="1"/>
    <w:qFormat/>
    <w:rsid w:val="00C24ED8"/>
    <w:pPr>
      <w:spacing w:after="0" w:line="240" w:lineRule="auto"/>
    </w:pPr>
    <w:rPr>
      <w:rFonts w:ascii="Tahoma" w:eastAsia="Times New Roman" w:hAnsi="Tahoma" w:cs="Times New Roman"/>
    </w:rPr>
  </w:style>
  <w:style w:type="character" w:customStyle="1" w:styleId="NoSpacingChar">
    <w:name w:val="No Spacing Char"/>
    <w:basedOn w:val="DefaultParagraphFont"/>
    <w:link w:val="NoSpacing"/>
    <w:uiPriority w:val="1"/>
    <w:rsid w:val="00C24ED8"/>
    <w:rPr>
      <w:rFonts w:ascii="Tahoma" w:eastAsia="Times New Roman" w:hAnsi="Tahoma" w:cs="Times New Roman"/>
    </w:rPr>
  </w:style>
  <w:style w:type="paragraph" w:styleId="Title">
    <w:name w:val="Title"/>
    <w:basedOn w:val="Normal"/>
    <w:next w:val="Normal"/>
    <w:link w:val="TitleChar"/>
    <w:uiPriority w:val="10"/>
    <w:qFormat/>
    <w:rsid w:val="00C24E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E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4E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4ED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504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04EC"/>
    <w:pPr>
      <w:outlineLvl w:val="9"/>
    </w:pPr>
  </w:style>
  <w:style w:type="character" w:customStyle="1" w:styleId="Heading2Char">
    <w:name w:val="Heading 2 Char"/>
    <w:basedOn w:val="DefaultParagraphFont"/>
    <w:link w:val="Heading2"/>
    <w:uiPriority w:val="9"/>
    <w:rsid w:val="007504E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nhideWhenUsed/>
    <w:qFormat/>
    <w:rsid w:val="00C858D7"/>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58D7"/>
    <w:pPr>
      <w:spacing w:after="100"/>
    </w:pPr>
  </w:style>
  <w:style w:type="character" w:styleId="Hyperlink">
    <w:name w:val="Hyperlink"/>
    <w:basedOn w:val="DefaultParagraphFont"/>
    <w:uiPriority w:val="99"/>
    <w:unhideWhenUsed/>
    <w:rsid w:val="00C858D7"/>
    <w:rPr>
      <w:color w:val="0000FF" w:themeColor="hyperlink"/>
      <w:u w:val="single"/>
    </w:rPr>
  </w:style>
  <w:style w:type="character" w:styleId="Emphasis">
    <w:name w:val="Emphasis"/>
    <w:basedOn w:val="DefaultParagraphFont"/>
    <w:uiPriority w:val="20"/>
    <w:qFormat/>
    <w:rsid w:val="00A84484"/>
    <w:rPr>
      <w:i/>
      <w:iCs/>
    </w:rPr>
  </w:style>
  <w:style w:type="character" w:customStyle="1" w:styleId="Heading3Char">
    <w:name w:val="Heading 3 Char"/>
    <w:basedOn w:val="DefaultParagraphFont"/>
    <w:link w:val="Heading3"/>
    <w:uiPriority w:val="9"/>
    <w:rsid w:val="00914FD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E301F"/>
    <w:pPr>
      <w:ind w:left="720"/>
      <w:contextualSpacing/>
    </w:pPr>
  </w:style>
  <w:style w:type="paragraph" w:styleId="TOC2">
    <w:name w:val="toc 2"/>
    <w:basedOn w:val="Normal"/>
    <w:next w:val="Normal"/>
    <w:autoRedefine/>
    <w:uiPriority w:val="39"/>
    <w:unhideWhenUsed/>
    <w:rsid w:val="00044D54"/>
    <w:pPr>
      <w:spacing w:after="100"/>
      <w:ind w:left="220"/>
    </w:pPr>
  </w:style>
  <w:style w:type="paragraph" w:styleId="TableofFigures">
    <w:name w:val="table of figures"/>
    <w:basedOn w:val="Normal"/>
    <w:next w:val="Normal"/>
    <w:uiPriority w:val="99"/>
    <w:unhideWhenUsed/>
    <w:rsid w:val="00177ADF"/>
    <w:pPr>
      <w:spacing w:after="0"/>
    </w:pPr>
  </w:style>
  <w:style w:type="paragraph" w:styleId="TOC3">
    <w:name w:val="toc 3"/>
    <w:basedOn w:val="Normal"/>
    <w:next w:val="Normal"/>
    <w:autoRedefine/>
    <w:uiPriority w:val="39"/>
    <w:unhideWhenUsed/>
    <w:rsid w:val="00997FFC"/>
    <w:pPr>
      <w:spacing w:after="100"/>
      <w:ind w:left="440"/>
    </w:pPr>
  </w:style>
  <w:style w:type="table" w:customStyle="1" w:styleId="LightShading1">
    <w:name w:val="Light Shading1"/>
    <w:basedOn w:val="TableNormal"/>
    <w:uiPriority w:val="60"/>
    <w:rsid w:val="008E5CBC"/>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D442A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F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42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073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73D5"/>
  </w:style>
  <w:style w:type="paragraph" w:styleId="Footer">
    <w:name w:val="footer"/>
    <w:basedOn w:val="Normal"/>
    <w:link w:val="FooterChar"/>
    <w:uiPriority w:val="99"/>
    <w:unhideWhenUsed/>
    <w:rsid w:val="00907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3D5"/>
  </w:style>
  <w:style w:type="paragraph" w:styleId="BalloonText">
    <w:name w:val="Balloon Text"/>
    <w:basedOn w:val="Normal"/>
    <w:link w:val="BalloonTextChar"/>
    <w:uiPriority w:val="99"/>
    <w:semiHidden/>
    <w:unhideWhenUsed/>
    <w:rsid w:val="0090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3D5"/>
    <w:rPr>
      <w:rFonts w:ascii="Tahoma" w:hAnsi="Tahoma" w:cs="Tahoma"/>
      <w:sz w:val="16"/>
      <w:szCs w:val="16"/>
    </w:rPr>
  </w:style>
  <w:style w:type="paragraph" w:styleId="NoSpacing">
    <w:name w:val="No Spacing"/>
    <w:basedOn w:val="Normal"/>
    <w:link w:val="NoSpacingChar"/>
    <w:uiPriority w:val="1"/>
    <w:qFormat/>
    <w:rsid w:val="00C24ED8"/>
    <w:pPr>
      <w:spacing w:after="0" w:line="240" w:lineRule="auto"/>
    </w:pPr>
    <w:rPr>
      <w:rFonts w:ascii="Tahoma" w:eastAsia="Times New Roman" w:hAnsi="Tahoma" w:cs="Times New Roman"/>
    </w:rPr>
  </w:style>
  <w:style w:type="character" w:customStyle="1" w:styleId="NoSpacingChar">
    <w:name w:val="No Spacing Char"/>
    <w:basedOn w:val="DefaultParagraphFont"/>
    <w:link w:val="NoSpacing"/>
    <w:uiPriority w:val="1"/>
    <w:rsid w:val="00C24ED8"/>
    <w:rPr>
      <w:rFonts w:ascii="Tahoma" w:eastAsia="Times New Roman" w:hAnsi="Tahoma" w:cs="Times New Roman"/>
    </w:rPr>
  </w:style>
  <w:style w:type="paragraph" w:styleId="Title">
    <w:name w:val="Title"/>
    <w:basedOn w:val="Normal"/>
    <w:next w:val="Normal"/>
    <w:link w:val="TitleChar"/>
    <w:uiPriority w:val="10"/>
    <w:qFormat/>
    <w:rsid w:val="00C24E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E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4E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4ED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504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04EC"/>
    <w:pPr>
      <w:outlineLvl w:val="9"/>
    </w:pPr>
  </w:style>
  <w:style w:type="character" w:customStyle="1" w:styleId="Heading2Char">
    <w:name w:val="Heading 2 Char"/>
    <w:basedOn w:val="DefaultParagraphFont"/>
    <w:link w:val="Heading2"/>
    <w:uiPriority w:val="9"/>
    <w:rsid w:val="007504E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nhideWhenUsed/>
    <w:qFormat/>
    <w:rsid w:val="00C858D7"/>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58D7"/>
    <w:pPr>
      <w:spacing w:after="100"/>
    </w:pPr>
  </w:style>
  <w:style w:type="character" w:styleId="Hyperlink">
    <w:name w:val="Hyperlink"/>
    <w:basedOn w:val="DefaultParagraphFont"/>
    <w:uiPriority w:val="99"/>
    <w:unhideWhenUsed/>
    <w:rsid w:val="00C858D7"/>
    <w:rPr>
      <w:color w:val="0000FF" w:themeColor="hyperlink"/>
      <w:u w:val="single"/>
    </w:rPr>
  </w:style>
  <w:style w:type="character" w:styleId="Emphasis">
    <w:name w:val="Emphasis"/>
    <w:basedOn w:val="DefaultParagraphFont"/>
    <w:uiPriority w:val="20"/>
    <w:qFormat/>
    <w:rsid w:val="00A84484"/>
    <w:rPr>
      <w:i/>
      <w:iCs/>
    </w:rPr>
  </w:style>
  <w:style w:type="character" w:customStyle="1" w:styleId="Heading3Char">
    <w:name w:val="Heading 3 Char"/>
    <w:basedOn w:val="DefaultParagraphFont"/>
    <w:link w:val="Heading3"/>
    <w:uiPriority w:val="9"/>
    <w:rsid w:val="00914FD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E301F"/>
    <w:pPr>
      <w:ind w:left="720"/>
      <w:contextualSpacing/>
    </w:pPr>
  </w:style>
  <w:style w:type="paragraph" w:styleId="TOC2">
    <w:name w:val="toc 2"/>
    <w:basedOn w:val="Normal"/>
    <w:next w:val="Normal"/>
    <w:autoRedefine/>
    <w:uiPriority w:val="39"/>
    <w:unhideWhenUsed/>
    <w:rsid w:val="00044D54"/>
    <w:pPr>
      <w:spacing w:after="100"/>
      <w:ind w:left="220"/>
    </w:pPr>
  </w:style>
  <w:style w:type="paragraph" w:styleId="TableofFigures">
    <w:name w:val="table of figures"/>
    <w:basedOn w:val="Normal"/>
    <w:next w:val="Normal"/>
    <w:uiPriority w:val="99"/>
    <w:unhideWhenUsed/>
    <w:rsid w:val="00177ADF"/>
    <w:pPr>
      <w:spacing w:after="0"/>
    </w:pPr>
  </w:style>
  <w:style w:type="paragraph" w:styleId="TOC3">
    <w:name w:val="toc 3"/>
    <w:basedOn w:val="Normal"/>
    <w:next w:val="Normal"/>
    <w:autoRedefine/>
    <w:uiPriority w:val="39"/>
    <w:unhideWhenUsed/>
    <w:rsid w:val="00997FFC"/>
    <w:pPr>
      <w:spacing w:after="100"/>
      <w:ind w:left="440"/>
    </w:pPr>
  </w:style>
  <w:style w:type="table" w:customStyle="1" w:styleId="LightShading1">
    <w:name w:val="Light Shading1"/>
    <w:basedOn w:val="TableNormal"/>
    <w:uiPriority w:val="60"/>
    <w:rsid w:val="008E5CBC"/>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D442A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120511">
      <w:bodyDiv w:val="1"/>
      <w:marLeft w:val="0"/>
      <w:marRight w:val="0"/>
      <w:marTop w:val="0"/>
      <w:marBottom w:val="0"/>
      <w:divBdr>
        <w:top w:val="none" w:sz="0" w:space="0" w:color="auto"/>
        <w:left w:val="none" w:sz="0" w:space="0" w:color="auto"/>
        <w:bottom w:val="none" w:sz="0" w:space="0" w:color="auto"/>
        <w:right w:val="none" w:sz="0" w:space="0" w:color="auto"/>
      </w:divBdr>
    </w:div>
    <w:div w:id="390933603">
      <w:bodyDiv w:val="1"/>
      <w:marLeft w:val="0"/>
      <w:marRight w:val="0"/>
      <w:marTop w:val="0"/>
      <w:marBottom w:val="0"/>
      <w:divBdr>
        <w:top w:val="none" w:sz="0" w:space="0" w:color="auto"/>
        <w:left w:val="none" w:sz="0" w:space="0" w:color="auto"/>
        <w:bottom w:val="none" w:sz="0" w:space="0" w:color="auto"/>
        <w:right w:val="none" w:sz="0" w:space="0" w:color="auto"/>
      </w:divBdr>
    </w:div>
    <w:div w:id="568922510">
      <w:bodyDiv w:val="1"/>
      <w:marLeft w:val="0"/>
      <w:marRight w:val="0"/>
      <w:marTop w:val="0"/>
      <w:marBottom w:val="0"/>
      <w:divBdr>
        <w:top w:val="none" w:sz="0" w:space="0" w:color="auto"/>
        <w:left w:val="none" w:sz="0" w:space="0" w:color="auto"/>
        <w:bottom w:val="none" w:sz="0" w:space="0" w:color="auto"/>
        <w:right w:val="none" w:sz="0" w:space="0" w:color="auto"/>
      </w:divBdr>
    </w:div>
    <w:div w:id="858204090">
      <w:bodyDiv w:val="1"/>
      <w:marLeft w:val="0"/>
      <w:marRight w:val="0"/>
      <w:marTop w:val="0"/>
      <w:marBottom w:val="0"/>
      <w:divBdr>
        <w:top w:val="none" w:sz="0" w:space="0" w:color="auto"/>
        <w:left w:val="none" w:sz="0" w:space="0" w:color="auto"/>
        <w:bottom w:val="none" w:sz="0" w:space="0" w:color="auto"/>
        <w:right w:val="none" w:sz="0" w:space="0" w:color="auto"/>
      </w:divBdr>
    </w:div>
    <w:div w:id="991639154">
      <w:bodyDiv w:val="1"/>
      <w:marLeft w:val="0"/>
      <w:marRight w:val="0"/>
      <w:marTop w:val="0"/>
      <w:marBottom w:val="0"/>
      <w:divBdr>
        <w:top w:val="none" w:sz="0" w:space="0" w:color="auto"/>
        <w:left w:val="none" w:sz="0" w:space="0" w:color="auto"/>
        <w:bottom w:val="none" w:sz="0" w:space="0" w:color="auto"/>
        <w:right w:val="none" w:sz="0" w:space="0" w:color="auto"/>
      </w:divBdr>
    </w:div>
    <w:div w:id="1061487185">
      <w:bodyDiv w:val="1"/>
      <w:marLeft w:val="0"/>
      <w:marRight w:val="0"/>
      <w:marTop w:val="0"/>
      <w:marBottom w:val="0"/>
      <w:divBdr>
        <w:top w:val="none" w:sz="0" w:space="0" w:color="auto"/>
        <w:left w:val="none" w:sz="0" w:space="0" w:color="auto"/>
        <w:bottom w:val="none" w:sz="0" w:space="0" w:color="auto"/>
        <w:right w:val="none" w:sz="0" w:space="0" w:color="auto"/>
      </w:divBdr>
    </w:div>
    <w:div w:id="1088036728">
      <w:bodyDiv w:val="1"/>
      <w:marLeft w:val="0"/>
      <w:marRight w:val="0"/>
      <w:marTop w:val="0"/>
      <w:marBottom w:val="0"/>
      <w:divBdr>
        <w:top w:val="none" w:sz="0" w:space="0" w:color="auto"/>
        <w:left w:val="none" w:sz="0" w:space="0" w:color="auto"/>
        <w:bottom w:val="none" w:sz="0" w:space="0" w:color="auto"/>
        <w:right w:val="none" w:sz="0" w:space="0" w:color="auto"/>
      </w:divBdr>
    </w:div>
    <w:div w:id="1204640213">
      <w:bodyDiv w:val="1"/>
      <w:marLeft w:val="0"/>
      <w:marRight w:val="0"/>
      <w:marTop w:val="0"/>
      <w:marBottom w:val="0"/>
      <w:divBdr>
        <w:top w:val="none" w:sz="0" w:space="0" w:color="auto"/>
        <w:left w:val="none" w:sz="0" w:space="0" w:color="auto"/>
        <w:bottom w:val="none" w:sz="0" w:space="0" w:color="auto"/>
        <w:right w:val="none" w:sz="0" w:space="0" w:color="auto"/>
      </w:divBdr>
    </w:div>
    <w:div w:id="1389183348">
      <w:bodyDiv w:val="1"/>
      <w:marLeft w:val="0"/>
      <w:marRight w:val="0"/>
      <w:marTop w:val="0"/>
      <w:marBottom w:val="0"/>
      <w:divBdr>
        <w:top w:val="none" w:sz="0" w:space="0" w:color="auto"/>
        <w:left w:val="none" w:sz="0" w:space="0" w:color="auto"/>
        <w:bottom w:val="none" w:sz="0" w:space="0" w:color="auto"/>
        <w:right w:val="none" w:sz="0" w:space="0" w:color="auto"/>
      </w:divBdr>
    </w:div>
    <w:div w:id="1463571864">
      <w:bodyDiv w:val="1"/>
      <w:marLeft w:val="0"/>
      <w:marRight w:val="0"/>
      <w:marTop w:val="0"/>
      <w:marBottom w:val="0"/>
      <w:divBdr>
        <w:top w:val="none" w:sz="0" w:space="0" w:color="auto"/>
        <w:left w:val="none" w:sz="0" w:space="0" w:color="auto"/>
        <w:bottom w:val="none" w:sz="0" w:space="0" w:color="auto"/>
        <w:right w:val="none" w:sz="0" w:space="0" w:color="auto"/>
      </w:divBdr>
    </w:div>
    <w:div w:id="1618443682">
      <w:bodyDiv w:val="1"/>
      <w:marLeft w:val="0"/>
      <w:marRight w:val="0"/>
      <w:marTop w:val="0"/>
      <w:marBottom w:val="0"/>
      <w:divBdr>
        <w:top w:val="none" w:sz="0" w:space="0" w:color="auto"/>
        <w:left w:val="none" w:sz="0" w:space="0" w:color="auto"/>
        <w:bottom w:val="none" w:sz="0" w:space="0" w:color="auto"/>
        <w:right w:val="none" w:sz="0" w:space="0" w:color="auto"/>
      </w:divBdr>
    </w:div>
    <w:div w:id="20770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gi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214662\AppData\Roaming\Microsoft\Templates\SmartArt%20Graphics\New%20AD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9AE0C-3BA7-48A9-AAF1-F74DA6F4F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ADP</Template>
  <TotalTime>2</TotalTime>
  <Pages>12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24214662</dc:creator>
  <cp:lastModifiedBy>Chris</cp:lastModifiedBy>
  <cp:revision>3</cp:revision>
  <cp:lastPrinted>2012-01-20T17:09:00Z</cp:lastPrinted>
  <dcterms:created xsi:type="dcterms:W3CDTF">2012-06-21T15:32:00Z</dcterms:created>
  <dcterms:modified xsi:type="dcterms:W3CDTF">2016-07-18T02:41:00Z</dcterms:modified>
</cp:coreProperties>
</file>